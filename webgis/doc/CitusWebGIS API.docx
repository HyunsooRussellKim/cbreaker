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75" w:rsidRDefault="005E3D6A" w:rsidP="005E3D6A">
      <w:pPr>
        <w:pStyle w:val="a4"/>
      </w:pPr>
      <w:r>
        <w:rPr>
          <w:rFonts w:hint="eastAsia"/>
        </w:rPr>
        <w:t>CITUS Web GIS API</w:t>
      </w:r>
    </w:p>
    <w:p w:rsidR="005E3D6A" w:rsidRDefault="005E3D6A"/>
    <w:p w:rsidR="005E3D6A" w:rsidRDefault="005E3D6A" w:rsidP="005E3D6A">
      <w:pPr>
        <w:pStyle w:val="1"/>
      </w:pPr>
      <w:r>
        <w:rPr>
          <w:rFonts w:hint="eastAsia"/>
        </w:rPr>
        <w:t>필요한 외부 파일</w:t>
      </w: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&lt;link … href=’</w:t>
      </w:r>
      <w:del w:id="1" w:author="이규영" w:date="2014-06-20T17:01:00Z">
        <w:r w:rsidDel="000A08E9">
          <w:rPr>
            <w:rFonts w:ascii="맑은 고딕" w:eastAsia="맑은 고딕" w:hAnsi="맑은 고딕" w:hint="eastAsia"/>
            <w:sz w:val="22"/>
          </w:rPr>
          <w:delText>http://211.106.178.15:8080/citus/webgis</w:delText>
        </w:r>
      </w:del>
      <w:ins w:id="2" w:author="이규영" w:date="2014-06-20T17:01:00Z">
        <w:r w:rsidR="000A08E9">
          <w:rPr>
            <w:rFonts w:ascii="맑은 고딕" w:eastAsia="맑은 고딕" w:hAnsi="맑은 고딕"/>
            <w:sz w:val="22"/>
          </w:rPr>
          <w:t>.</w:t>
        </w:r>
      </w:ins>
      <w:r>
        <w:rPr>
          <w:rFonts w:ascii="맑은 고딕" w:eastAsia="맑은 고딕" w:hAnsi="맑은 고딕" w:hint="eastAsia"/>
          <w:sz w:val="22"/>
        </w:rPr>
        <w:t>/</w:t>
      </w:r>
      <w:r>
        <w:rPr>
          <w:rFonts w:ascii="맑은 고딕" w:eastAsia="맑은 고딕" w:hAnsi="맑은 고딕" w:hint="eastAsia"/>
          <w:color w:val="FF0000"/>
          <w:sz w:val="22"/>
        </w:rPr>
        <w:t>webgis.style.css</w:t>
      </w:r>
      <w:r>
        <w:rPr>
          <w:rFonts w:ascii="맑은 고딕" w:eastAsia="맑은 고딕" w:hAnsi="맑은 고딕" w:hint="eastAsia"/>
          <w:sz w:val="22"/>
        </w:rPr>
        <w:t>’&gt;</w:t>
      </w:r>
    </w:p>
    <w:p w:rsidR="005E3D6A" w:rsidRDefault="005E3D6A" w:rsidP="005E3D6A">
      <w:pPr>
        <w:rPr>
          <w:ins w:id="3" w:author="이규영" w:date="2014-05-15T10:50:00Z"/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&lt;script </w:t>
      </w:r>
      <w:del w:id="4" w:author="이규영" w:date="2014-05-26T12:20:00Z">
        <w:r w:rsidDel="00E726B6">
          <w:rPr>
            <w:rFonts w:ascii="맑은 고딕" w:eastAsia="맑은 고딕" w:hAnsi="맑은 고딕" w:hint="eastAsia"/>
            <w:sz w:val="22"/>
          </w:rPr>
          <w:delText xml:space="preserve">… </w:delText>
        </w:r>
      </w:del>
      <w:r>
        <w:rPr>
          <w:rFonts w:ascii="맑은 고딕" w:eastAsia="맑은 고딕" w:hAnsi="맑은 고딕" w:hint="eastAsia"/>
          <w:sz w:val="22"/>
        </w:rPr>
        <w:t>src=’</w:t>
      </w:r>
      <w:del w:id="5" w:author="이규영" w:date="2014-05-15T11:13:00Z">
        <w:r w:rsidDel="00F87397">
          <w:rPr>
            <w:rFonts w:ascii="맑은 고딕" w:eastAsia="맑은 고딕" w:hAnsi="맑은 고딕" w:hint="eastAsia"/>
            <w:sz w:val="22"/>
          </w:rPr>
          <w:delText xml:space="preserve"> </w:delText>
        </w:r>
      </w:del>
      <w:ins w:id="6" w:author="이규영" w:date="2014-06-20T17:02:00Z">
        <w:r w:rsidR="000A08E9">
          <w:t>.</w:t>
        </w:r>
      </w:ins>
      <w:ins w:id="7" w:author="이규영" w:date="2014-05-15T11:13:00Z">
        <w:r w:rsidR="00F87397" w:rsidRPr="00F87397">
          <w:rPr>
            <w:rPrChange w:id="8" w:author="이규영" w:date="2014-05-15T11:13:00Z">
              <w:rPr>
                <w:rStyle w:val="a3"/>
                <w:rFonts w:ascii="맑은 고딕" w:eastAsia="맑은 고딕" w:hAnsi="맑은 고딕"/>
                <w:sz w:val="22"/>
              </w:rPr>
            </w:rPrChange>
          </w:rPr>
          <w:t>/</w:t>
        </w:r>
        <w:r w:rsidR="00F87397" w:rsidRPr="00F87397">
          <w:rPr>
            <w:color w:val="FF0000"/>
            <w:rPrChange w:id="9" w:author="이규영" w:date="2014-05-15T11:13:00Z">
              <w:rPr>
                <w:rStyle w:val="a3"/>
                <w:rFonts w:ascii="맑은 고딕" w:eastAsia="맑은 고딕" w:hAnsi="맑은 고딕"/>
                <w:sz w:val="22"/>
              </w:rPr>
            </w:rPrChange>
          </w:rPr>
          <w:t>proj4js-compressed.js</w:t>
        </w:r>
        <w:r w:rsidR="00F87397" w:rsidRPr="00F87397">
          <w:rPr>
            <w:rFonts w:hint="eastAsia"/>
            <w:rPrChange w:id="10" w:author="이규영" w:date="2014-05-15T11:13:00Z">
              <w:rPr>
                <w:rStyle w:val="a3"/>
                <w:rFonts w:ascii="맑은 고딕" w:eastAsia="맑은 고딕" w:hAnsi="맑은 고딕" w:hint="eastAsia"/>
                <w:sz w:val="22"/>
              </w:rPr>
            </w:rPrChange>
          </w:rPr>
          <w:t>’</w:t>
        </w:r>
        <w:r w:rsidR="00F87397" w:rsidRPr="00F87397">
          <w:rPr>
            <w:rPrChange w:id="11" w:author="이규영" w:date="2014-05-15T11:13:00Z">
              <w:rPr>
                <w:rStyle w:val="a3"/>
                <w:rFonts w:ascii="맑은 고딕" w:eastAsia="맑은 고딕" w:hAnsi="맑은 고딕"/>
                <w:sz w:val="22"/>
              </w:rPr>
            </w:rPrChange>
          </w:rPr>
          <w:t>&gt;&lt;/script</w:t>
        </w:r>
      </w:ins>
      <w:r>
        <w:rPr>
          <w:rFonts w:ascii="맑은 고딕" w:eastAsia="맑은 고딕" w:hAnsi="맑은 고딕" w:hint="eastAsia"/>
          <w:sz w:val="22"/>
        </w:rPr>
        <w:t>&gt;</w:t>
      </w:r>
    </w:p>
    <w:p w:rsidR="006018F5" w:rsidRDefault="006018F5" w:rsidP="005E3D6A">
      <w:pPr>
        <w:rPr>
          <w:ins w:id="12" w:author="이규영" w:date="2014-05-15T10:50:00Z"/>
          <w:rFonts w:ascii="맑은 고딕" w:eastAsia="맑은 고딕" w:hAnsi="맑은 고딕"/>
          <w:sz w:val="22"/>
        </w:rPr>
      </w:pPr>
      <w:ins w:id="13" w:author="이규영" w:date="2014-05-15T10:50:00Z">
        <w:r w:rsidRPr="006018F5">
          <w:rPr>
            <w:rFonts w:ascii="맑은 고딕" w:eastAsia="맑은 고딕" w:hAnsi="맑은 고딕"/>
            <w:sz w:val="22"/>
          </w:rPr>
          <w:t>&lt;script src='</w:t>
        </w:r>
      </w:ins>
      <w:ins w:id="14" w:author="이규영" w:date="2014-06-20T17:02:00Z">
        <w:r w:rsidR="000A08E9">
          <w:rPr>
            <w:rFonts w:ascii="맑은 고딕" w:eastAsia="맑은 고딕" w:hAnsi="맑은 고딕"/>
            <w:sz w:val="22"/>
          </w:rPr>
          <w:t>.</w:t>
        </w:r>
      </w:ins>
      <w:ins w:id="15" w:author="이규영" w:date="2014-05-15T10:50:00Z">
        <w:r w:rsidRPr="006018F5">
          <w:rPr>
            <w:rFonts w:ascii="맑은 고딕" w:eastAsia="맑은 고딕" w:hAnsi="맑은 고딕"/>
            <w:sz w:val="22"/>
          </w:rPr>
          <w:t>/</w:t>
        </w:r>
        <w:r w:rsidRPr="00F87397">
          <w:rPr>
            <w:rFonts w:ascii="맑은 고딕" w:eastAsia="맑은 고딕" w:hAnsi="맑은 고딕"/>
            <w:color w:val="FF0000"/>
            <w:sz w:val="22"/>
            <w:rPrChange w:id="16" w:author="이규영" w:date="2014-05-15T11:12:00Z">
              <w:rPr>
                <w:rFonts w:ascii="맑은 고딕" w:eastAsia="맑은 고딕" w:hAnsi="맑은 고딕"/>
                <w:sz w:val="22"/>
              </w:rPr>
            </w:rPrChange>
          </w:rPr>
          <w:t>OpenLayers.js</w:t>
        </w:r>
        <w:r w:rsidRPr="006018F5">
          <w:rPr>
            <w:rFonts w:ascii="맑은 고딕" w:eastAsia="맑은 고딕" w:hAnsi="맑은 고딕"/>
            <w:sz w:val="22"/>
          </w:rPr>
          <w:t>'&gt;&lt;/script&gt;</w:t>
        </w:r>
      </w:ins>
    </w:p>
    <w:p w:rsidR="006018F5" w:rsidRDefault="006018F5" w:rsidP="005E3D6A">
      <w:pPr>
        <w:rPr>
          <w:rFonts w:ascii="맑은 고딕" w:eastAsia="맑은 고딕" w:hAnsi="맑은 고딕"/>
          <w:sz w:val="22"/>
        </w:rPr>
      </w:pPr>
      <w:ins w:id="17" w:author="이규영" w:date="2014-05-15T10:50:00Z">
        <w:r w:rsidRPr="006018F5">
          <w:rPr>
            <w:rFonts w:ascii="맑은 고딕" w:eastAsia="맑은 고딕" w:hAnsi="맑은 고딕"/>
            <w:sz w:val="22"/>
          </w:rPr>
          <w:t>&lt;script src=</w:t>
        </w:r>
      </w:ins>
      <w:ins w:id="18" w:author="이규영" w:date="2014-06-20T17:02:00Z">
        <w:r w:rsidR="000A08E9">
          <w:rPr>
            <w:rFonts w:ascii="맑은 고딕" w:eastAsia="맑은 고딕" w:hAnsi="맑은 고딕"/>
            <w:sz w:val="22"/>
          </w:rPr>
          <w:t>’.</w:t>
        </w:r>
      </w:ins>
      <w:ins w:id="19" w:author="이규영" w:date="2014-05-15T10:50:00Z">
        <w:r w:rsidRPr="006018F5">
          <w:rPr>
            <w:rFonts w:ascii="맑은 고딕" w:eastAsia="맑은 고딕" w:hAnsi="맑은 고딕"/>
            <w:sz w:val="22"/>
          </w:rPr>
          <w:t>/</w:t>
        </w:r>
        <w:r w:rsidRPr="00F87397">
          <w:rPr>
            <w:rFonts w:ascii="맑은 고딕" w:eastAsia="맑은 고딕" w:hAnsi="맑은 고딕"/>
            <w:color w:val="FF0000"/>
            <w:sz w:val="22"/>
            <w:rPrChange w:id="20" w:author="이규영" w:date="2014-05-15T11:12:00Z">
              <w:rPr>
                <w:rFonts w:ascii="맑은 고딕" w:eastAsia="맑은 고딕" w:hAnsi="맑은 고딕"/>
                <w:sz w:val="22"/>
              </w:rPr>
            </w:rPrChange>
          </w:rPr>
          <w:t>vworld.js</w:t>
        </w:r>
      </w:ins>
      <w:ins w:id="21" w:author="이규영" w:date="2014-06-20T17:02:00Z">
        <w:r w:rsidR="000A08E9">
          <w:rPr>
            <w:rFonts w:ascii="맑은 고딕" w:eastAsia="맑은 고딕" w:hAnsi="맑은 고딕"/>
            <w:sz w:val="22"/>
          </w:rPr>
          <w:t>’</w:t>
        </w:r>
      </w:ins>
      <w:ins w:id="22" w:author="이규영" w:date="2014-05-15T10:50:00Z">
        <w:r w:rsidRPr="006018F5">
          <w:rPr>
            <w:rFonts w:ascii="맑은 고딕" w:eastAsia="맑은 고딕" w:hAnsi="맑은 고딕"/>
            <w:sz w:val="22"/>
          </w:rPr>
          <w:t>&gt;&lt;/script&gt;</w:t>
        </w:r>
      </w:ins>
    </w:p>
    <w:p w:rsidR="005E3D6A" w:rsidRDefault="005E3D6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&lt;script </w:t>
      </w:r>
      <w:del w:id="23" w:author="이규영" w:date="2014-05-26T12:20:00Z">
        <w:r w:rsidDel="00E726B6">
          <w:rPr>
            <w:rFonts w:ascii="맑은 고딕" w:eastAsia="맑은 고딕" w:hAnsi="맑은 고딕" w:hint="eastAsia"/>
            <w:sz w:val="22"/>
          </w:rPr>
          <w:delText xml:space="preserve">… </w:delText>
        </w:r>
      </w:del>
      <w:r>
        <w:rPr>
          <w:rFonts w:ascii="맑은 고딕" w:eastAsia="맑은 고딕" w:hAnsi="맑은 고딕" w:hint="eastAsia"/>
          <w:sz w:val="22"/>
        </w:rPr>
        <w:t>src=’</w:t>
      </w:r>
      <w:del w:id="24" w:author="이규영" w:date="2014-05-15T10:50:00Z">
        <w:r w:rsidDel="006018F5">
          <w:rPr>
            <w:rFonts w:ascii="맑은 고딕" w:eastAsia="맑은 고딕" w:hAnsi="맑은 고딕" w:hint="eastAsia"/>
            <w:sz w:val="22"/>
          </w:rPr>
          <w:delText xml:space="preserve"> </w:delText>
        </w:r>
      </w:del>
      <w:del w:id="25" w:author="이규영" w:date="2014-06-20T17:02:00Z">
        <w:r w:rsidDel="000A08E9">
          <w:rPr>
            <w:rFonts w:ascii="맑은 고딕" w:eastAsia="맑은 고딕" w:hAnsi="맑은 고딕" w:hint="eastAsia"/>
            <w:sz w:val="22"/>
          </w:rPr>
          <w:delText>http://211.106.178.15:8080/citus/webgis</w:delText>
        </w:r>
      </w:del>
      <w:ins w:id="26" w:author="이규영" w:date="2014-06-20T17:02:00Z">
        <w:r w:rsidR="000A08E9">
          <w:rPr>
            <w:rFonts w:ascii="맑은 고딕" w:eastAsia="맑은 고딕" w:hAnsi="맑은 고딕"/>
            <w:sz w:val="22"/>
          </w:rPr>
          <w:t>.</w:t>
        </w:r>
      </w:ins>
      <w:r>
        <w:rPr>
          <w:rFonts w:ascii="맑은 고딕" w:eastAsia="맑은 고딕" w:hAnsi="맑은 고딕" w:hint="eastAsia"/>
          <w:sz w:val="22"/>
        </w:rPr>
        <w:t>/</w:t>
      </w:r>
      <w:r>
        <w:rPr>
          <w:rFonts w:ascii="맑은 고딕" w:eastAsia="맑은 고딕" w:hAnsi="맑은 고딕" w:hint="eastAsia"/>
          <w:color w:val="FF0000"/>
          <w:sz w:val="22"/>
        </w:rPr>
        <w:t>citusWebGIS.min.js</w:t>
      </w:r>
      <w:r>
        <w:rPr>
          <w:rFonts w:ascii="맑은 고딕" w:eastAsia="맑은 고딕" w:hAnsi="맑은 고딕" w:hint="eastAsia"/>
          <w:sz w:val="22"/>
        </w:rPr>
        <w:t>’&gt;&lt;/script&gt;</w:t>
      </w: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</w:p>
    <w:p w:rsidR="005E3D6A" w:rsidRDefault="005E3D6A" w:rsidP="005E3D6A">
      <w:pPr>
        <w:pStyle w:val="1"/>
        <w:rPr>
          <w:sz w:val="20"/>
        </w:rPr>
      </w:pPr>
      <w:r>
        <w:rPr>
          <w:rFonts w:hint="eastAsia"/>
        </w:rPr>
        <w:t>Map 객체 생성</w:t>
      </w: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var webgis = new citus.WebGIS(‘map’, { options … });  // ID ‘map’ element에 binding된 webgis 객체 생성</w:t>
      </w: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webgis.load(loaded__callback);   // webgis 객체에 실질적인 지도를 로딩함. 로딩이 끝나면 loaded_callback이 호출됨.</w:t>
      </w:r>
      <w:r>
        <w:rPr>
          <w:rFonts w:ascii="맑은 고딕" w:eastAsia="맑은 고딕" w:hAnsi="맑은 고딕"/>
          <w:sz w:val="22"/>
        </w:rPr>
        <w:t xml:space="preserve"> Citus.</w:t>
      </w:r>
      <w:r>
        <w:rPr>
          <w:rFonts w:ascii="맑은 고딕" w:eastAsia="맑은 고딕" w:hAnsi="맑은 고딕" w:hint="eastAsia"/>
          <w:sz w:val="22"/>
        </w:rPr>
        <w:t xml:space="preserve">WebGIS의 모든 기능은 </w:t>
      </w:r>
      <w:r>
        <w:rPr>
          <w:rFonts w:ascii="맑은 고딕" w:eastAsia="맑은 고딕" w:hAnsi="맑은 고딕"/>
          <w:sz w:val="22"/>
        </w:rPr>
        <w:t>loaded_callback</w:t>
      </w:r>
      <w:r>
        <w:rPr>
          <w:rFonts w:ascii="맑은 고딕" w:eastAsia="맑은 고딕" w:hAnsi="맑은 고딕" w:hint="eastAsia"/>
          <w:sz w:val="22"/>
        </w:rPr>
        <w:t>이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호출된 후에 유효함.</w:t>
      </w: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</w:p>
    <w:p w:rsidR="005E3D6A" w:rsidRDefault="005E3D6A" w:rsidP="005E3D6A">
      <w:pPr>
        <w:pStyle w:val="2"/>
        <w:rPr>
          <w:ins w:id="27" w:author="이규영" w:date="2014-06-20T17:02:00Z"/>
        </w:rPr>
      </w:pPr>
      <w:r>
        <w:t>O</w:t>
      </w:r>
      <w:r>
        <w:rPr>
          <w:rFonts w:hint="eastAsia"/>
        </w:rPr>
        <w:t>ptions</w:t>
      </w:r>
    </w:p>
    <w:p w:rsidR="000A08E9" w:rsidRPr="000A08E9" w:rsidRDefault="000A08E9">
      <w:pPr>
        <w:rPr>
          <w:ins w:id="28" w:author="이규영" w:date="2014-06-20T17:03:00Z"/>
          <w:rFonts w:ascii="Courier New" w:hAnsi="Courier New" w:cs="Courier New"/>
          <w:sz w:val="20"/>
          <w:szCs w:val="20"/>
          <w:rPrChange w:id="29" w:author="이규영" w:date="2014-06-20T17:04:00Z">
            <w:rPr>
              <w:ins w:id="30" w:author="이규영" w:date="2014-06-20T17:03:00Z"/>
            </w:rPr>
          </w:rPrChange>
        </w:rPr>
        <w:pPrChange w:id="31" w:author="이규영" w:date="2014-06-20T17:02:00Z">
          <w:pPr>
            <w:pStyle w:val="2"/>
          </w:pPr>
        </w:pPrChange>
      </w:pPr>
      <w:ins w:id="32" w:author="이규영" w:date="2014-06-20T17:02:00Z">
        <w:r w:rsidRPr="000A08E9">
          <w:rPr>
            <w:rFonts w:ascii="Courier New" w:hAnsi="Courier New" w:cs="Courier New"/>
            <w:sz w:val="20"/>
            <w:szCs w:val="20"/>
            <w:rPrChange w:id="33" w:author="이규영" w:date="2014-06-20T17:04:00Z">
              <w:rPr/>
            </w:rPrChange>
          </w:rPr>
          <w:t>url: {</w:t>
        </w:r>
      </w:ins>
    </w:p>
    <w:p w:rsidR="000A08E9" w:rsidRPr="000A08E9" w:rsidRDefault="000A08E9">
      <w:pPr>
        <w:rPr>
          <w:ins w:id="34" w:author="이규영" w:date="2014-06-20T17:03:00Z"/>
          <w:rFonts w:ascii="Courier New" w:hAnsi="Courier New" w:cs="Courier New"/>
          <w:sz w:val="20"/>
          <w:szCs w:val="20"/>
          <w:rPrChange w:id="35" w:author="이규영" w:date="2014-06-20T17:04:00Z">
            <w:rPr>
              <w:ins w:id="36" w:author="이규영" w:date="2014-06-20T17:03:00Z"/>
            </w:rPr>
          </w:rPrChange>
        </w:rPr>
        <w:pPrChange w:id="37" w:author="이규영" w:date="2014-06-20T17:02:00Z">
          <w:pPr>
            <w:pStyle w:val="2"/>
          </w:pPr>
        </w:pPrChange>
      </w:pPr>
      <w:ins w:id="38" w:author="이규영" w:date="2014-06-20T17:03:00Z">
        <w:r w:rsidRPr="000A08E9">
          <w:rPr>
            <w:rFonts w:ascii="Courier New" w:hAnsi="Courier New" w:cs="Courier New"/>
            <w:sz w:val="20"/>
            <w:szCs w:val="20"/>
            <w:rPrChange w:id="39" w:author="이규영" w:date="2014-06-20T17:04:00Z">
              <w:rPr/>
            </w:rPrChange>
          </w:rPr>
          <w:tab/>
          <w:t>webgis: ‘http://localhost:8080/citus/webgis/’,</w:t>
        </w:r>
        <w:r w:rsidRPr="000A08E9">
          <w:rPr>
            <w:rFonts w:ascii="Courier New" w:hAnsi="Courier New" w:cs="Courier New"/>
            <w:sz w:val="20"/>
            <w:szCs w:val="20"/>
            <w:rPrChange w:id="40" w:author="이규영" w:date="2014-06-20T17:04:00Z">
              <w:rPr/>
            </w:rPrChange>
          </w:rPr>
          <w:tab/>
          <w:t>// WebGIS</w:t>
        </w:r>
      </w:ins>
      <w:ins w:id="41" w:author="이규영" w:date="2014-06-20T17:04:00Z">
        <w:r w:rsidRPr="000A08E9">
          <w:rPr>
            <w:rFonts w:ascii="Courier New" w:hAnsi="Courier New" w:cs="Courier New"/>
            <w:sz w:val="20"/>
            <w:szCs w:val="20"/>
            <w:rPrChange w:id="42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43" w:author="이규영" w:date="2014-06-20T17:04:00Z">
              <w:rPr>
                <w:rFonts w:hint="eastAsia"/>
              </w:rPr>
            </w:rPrChange>
          </w:rPr>
          <w:t>베이스</w:t>
        </w:r>
        <w:r w:rsidRPr="000A08E9">
          <w:rPr>
            <w:rFonts w:ascii="Courier New" w:hAnsi="Courier New" w:cs="Courier New"/>
            <w:sz w:val="20"/>
            <w:szCs w:val="20"/>
            <w:rPrChange w:id="44" w:author="이규영" w:date="2014-06-20T17:04:00Z">
              <w:rPr/>
            </w:rPrChange>
          </w:rPr>
          <w:t xml:space="preserve"> URL</w:t>
        </w:r>
      </w:ins>
    </w:p>
    <w:p w:rsidR="000A08E9" w:rsidRPr="000A08E9" w:rsidRDefault="000A08E9">
      <w:pPr>
        <w:rPr>
          <w:ins w:id="45" w:author="이규영" w:date="2014-06-20T17:04:00Z"/>
          <w:rFonts w:ascii="Courier New" w:hAnsi="Courier New" w:cs="Courier New"/>
          <w:sz w:val="20"/>
          <w:szCs w:val="20"/>
          <w:rPrChange w:id="46" w:author="이규영" w:date="2014-06-20T17:04:00Z">
            <w:rPr>
              <w:ins w:id="47" w:author="이규영" w:date="2014-06-20T17:04:00Z"/>
            </w:rPr>
          </w:rPrChange>
        </w:rPr>
        <w:pPrChange w:id="48" w:author="이규영" w:date="2014-06-20T17:02:00Z">
          <w:pPr>
            <w:pStyle w:val="2"/>
          </w:pPr>
        </w:pPrChange>
      </w:pPr>
      <w:ins w:id="49" w:author="이규영" w:date="2014-06-20T17:03:00Z">
        <w:r w:rsidRPr="000A08E9">
          <w:rPr>
            <w:rFonts w:ascii="Courier New" w:hAnsi="Courier New" w:cs="Courier New"/>
            <w:sz w:val="20"/>
            <w:szCs w:val="20"/>
            <w:rPrChange w:id="50" w:author="이규영" w:date="2014-06-20T17:04:00Z">
              <w:rPr/>
            </w:rPrChange>
          </w:rPr>
          <w:tab/>
          <w:t>shape: ‘http://localhost:8080/shape/’</w:t>
        </w:r>
      </w:ins>
      <w:ins w:id="51" w:author="이규영" w:date="2014-06-20T17:04:00Z">
        <w:r w:rsidRPr="000A08E9">
          <w:rPr>
            <w:rFonts w:ascii="Courier New" w:hAnsi="Courier New" w:cs="Courier New"/>
            <w:sz w:val="20"/>
            <w:szCs w:val="20"/>
            <w:rPrChange w:id="52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53" w:author="이규영" w:date="2014-06-20T17:04:00Z">
              <w:rPr/>
            </w:rPrChange>
          </w:rPr>
          <w:tab/>
          <w:t xml:space="preserve">// WebGIS </w:t>
        </w:r>
        <w:r w:rsidRPr="000A08E9">
          <w:rPr>
            <w:rFonts w:ascii="Courier New" w:hAnsi="Courier New" w:cs="Courier New" w:hint="eastAsia"/>
            <w:sz w:val="20"/>
            <w:szCs w:val="20"/>
            <w:rPrChange w:id="54" w:author="이규영" w:date="2014-06-20T17:04:00Z">
              <w:rPr>
                <w:rFonts w:hint="eastAsia"/>
              </w:rPr>
            </w:rPrChange>
          </w:rPr>
          <w:t>서버</w:t>
        </w:r>
        <w:r w:rsidRPr="000A08E9">
          <w:rPr>
            <w:rFonts w:ascii="Courier New" w:hAnsi="Courier New" w:cs="Courier New"/>
            <w:sz w:val="20"/>
            <w:szCs w:val="20"/>
            <w:rPrChange w:id="5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56" w:author="이규영" w:date="2014-06-20T17:04:00Z">
              <w:rPr>
                <w:rFonts w:hint="eastAsia"/>
              </w:rPr>
            </w:rPrChange>
          </w:rPr>
          <w:t>베이스</w:t>
        </w:r>
        <w:r w:rsidRPr="000A08E9">
          <w:rPr>
            <w:rFonts w:ascii="Courier New" w:hAnsi="Courier New" w:cs="Courier New"/>
            <w:sz w:val="20"/>
            <w:szCs w:val="20"/>
            <w:rPrChange w:id="57" w:author="이규영" w:date="2014-06-20T17:04:00Z">
              <w:rPr/>
            </w:rPrChange>
          </w:rPr>
          <w:t>.</w:t>
        </w:r>
      </w:ins>
    </w:p>
    <w:p w:rsidR="000A08E9" w:rsidRPr="000A08E9" w:rsidRDefault="000A08E9">
      <w:pPr>
        <w:rPr>
          <w:ins w:id="58" w:author="이규영" w:date="2014-06-20T17:03:00Z"/>
          <w:rFonts w:ascii="Courier New" w:hAnsi="Courier New" w:cs="Courier New"/>
          <w:sz w:val="20"/>
          <w:szCs w:val="20"/>
          <w:rPrChange w:id="59" w:author="이규영" w:date="2014-06-20T17:04:00Z">
            <w:rPr>
              <w:ins w:id="60" w:author="이규영" w:date="2014-06-20T17:03:00Z"/>
            </w:rPr>
          </w:rPrChange>
        </w:rPr>
        <w:pPrChange w:id="61" w:author="이규영" w:date="2014-06-20T17:02:00Z">
          <w:pPr>
            <w:pStyle w:val="2"/>
          </w:pPr>
        </w:pPrChange>
      </w:pPr>
      <w:ins w:id="62" w:author="이규영" w:date="2014-06-20T17:04:00Z">
        <w:r w:rsidRPr="000A08E9">
          <w:rPr>
            <w:rFonts w:ascii="Courier New" w:hAnsi="Courier New" w:cs="Courier New"/>
            <w:sz w:val="20"/>
            <w:szCs w:val="20"/>
            <w:rPrChange w:id="63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4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5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6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7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8" w:author="이규영" w:date="2014-06-20T17:04:00Z">
              <w:rPr/>
            </w:rPrChange>
          </w:rPr>
          <w:tab/>
        </w:r>
        <w:r w:rsidRPr="000A08E9">
          <w:rPr>
            <w:rFonts w:ascii="Courier New" w:hAnsi="Courier New" w:cs="Courier New"/>
            <w:sz w:val="20"/>
            <w:szCs w:val="20"/>
            <w:rPrChange w:id="69" w:author="이규영" w:date="2014-06-20T17:04:00Z">
              <w:rPr/>
            </w:rPrChange>
          </w:rPr>
          <w:tab/>
          <w:t xml:space="preserve">// shape.war </w:t>
        </w:r>
        <w:r w:rsidRPr="000A08E9">
          <w:rPr>
            <w:rFonts w:ascii="Courier New" w:hAnsi="Courier New" w:cs="Courier New" w:hint="eastAsia"/>
            <w:sz w:val="20"/>
            <w:szCs w:val="20"/>
            <w:rPrChange w:id="70" w:author="이규영" w:date="2014-06-20T17:04:00Z">
              <w:rPr>
                <w:rFonts w:hint="eastAsia"/>
              </w:rPr>
            </w:rPrChange>
          </w:rPr>
          <w:t>설치위치를</w:t>
        </w:r>
        <w:r w:rsidRPr="000A08E9">
          <w:rPr>
            <w:rFonts w:ascii="Courier New" w:hAnsi="Courier New" w:cs="Courier New"/>
            <w:sz w:val="20"/>
            <w:szCs w:val="20"/>
            <w:rPrChange w:id="71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72" w:author="이규영" w:date="2014-06-20T17:04:00Z">
              <w:rPr>
                <w:rFonts w:hint="eastAsia"/>
              </w:rPr>
            </w:rPrChange>
          </w:rPr>
          <w:t>말한다</w:t>
        </w:r>
        <w:r w:rsidRPr="000A08E9">
          <w:rPr>
            <w:rFonts w:ascii="Courier New" w:hAnsi="Courier New" w:cs="Courier New"/>
            <w:sz w:val="20"/>
            <w:szCs w:val="20"/>
            <w:rPrChange w:id="73" w:author="이규영" w:date="2014-06-20T17:04:00Z">
              <w:rPr/>
            </w:rPrChange>
          </w:rPr>
          <w:t>.</w:t>
        </w:r>
      </w:ins>
    </w:p>
    <w:p w:rsidR="000A08E9" w:rsidRDefault="000A08E9">
      <w:pPr>
        <w:rPr>
          <w:ins w:id="74" w:author="이규영" w:date="2014-08-29T09:55:00Z"/>
          <w:rFonts w:ascii="Courier New" w:hAnsi="Courier New" w:cs="Courier New"/>
          <w:sz w:val="20"/>
          <w:szCs w:val="20"/>
        </w:rPr>
        <w:pPrChange w:id="75" w:author="이규영" w:date="2014-06-20T17:02:00Z">
          <w:pPr>
            <w:pStyle w:val="2"/>
          </w:pPr>
        </w:pPrChange>
      </w:pPr>
      <w:ins w:id="76" w:author="이규영" w:date="2014-06-20T17:03:00Z">
        <w:r w:rsidRPr="000A08E9">
          <w:rPr>
            <w:rFonts w:ascii="Courier New" w:hAnsi="Courier New" w:cs="Courier New"/>
            <w:sz w:val="20"/>
            <w:szCs w:val="20"/>
            <w:rPrChange w:id="77" w:author="이규영" w:date="2014-06-20T17:04:00Z">
              <w:rPr/>
            </w:rPrChange>
          </w:rPr>
          <w:t>},</w:t>
        </w:r>
      </w:ins>
    </w:p>
    <w:p w:rsidR="009B6790" w:rsidRDefault="00DF37E5">
      <w:pPr>
        <w:rPr>
          <w:ins w:id="78" w:author="이규영" w:date="2014-08-29T10:15:00Z"/>
          <w:rFonts w:ascii="Courier New" w:hAnsi="Courier New" w:cs="Courier New"/>
          <w:sz w:val="20"/>
          <w:szCs w:val="20"/>
        </w:rPr>
        <w:pPrChange w:id="79" w:author="이규영" w:date="2014-06-20T17:02:00Z">
          <w:pPr>
            <w:pStyle w:val="2"/>
          </w:pPr>
        </w:pPrChange>
      </w:pPr>
      <w:ins w:id="80" w:author="이규영" w:date="2014-08-29T09:55:00Z">
        <w:r>
          <w:rPr>
            <w:rFonts w:ascii="Courier New" w:hAnsi="Courier New" w:cs="Courier New"/>
            <w:sz w:val="20"/>
            <w:szCs w:val="20"/>
          </w:rPr>
          <w:t xml:space="preserve">basemap: </w:t>
        </w:r>
      </w:ins>
      <w:ins w:id="81" w:author="이규영" w:date="2014-08-29T10:15:00Z">
        <w:r w:rsidR="009B6790">
          <w:rPr>
            <w:rFonts w:ascii="Courier New" w:hAnsi="Courier New" w:cs="Courier New"/>
            <w:sz w:val="20"/>
            <w:szCs w:val="20"/>
          </w:rPr>
          <w:t>{</w:t>
        </w:r>
      </w:ins>
    </w:p>
    <w:p w:rsidR="00DF37E5" w:rsidRDefault="009B6790">
      <w:pPr>
        <w:ind w:firstLine="800"/>
        <w:rPr>
          <w:ins w:id="82" w:author="이규영" w:date="2014-08-29T10:16:00Z"/>
          <w:rFonts w:ascii="Courier New" w:hAnsi="Courier New" w:cs="Courier New"/>
          <w:sz w:val="20"/>
          <w:szCs w:val="20"/>
        </w:rPr>
        <w:pPrChange w:id="83" w:author="이규영" w:date="2014-08-29T10:15:00Z">
          <w:pPr>
            <w:pStyle w:val="2"/>
          </w:pPr>
        </w:pPrChange>
      </w:pPr>
      <w:ins w:id="84" w:author="이규영" w:date="2014-08-29T10:16:00Z">
        <w:r>
          <w:rPr>
            <w:rFonts w:ascii="Courier New" w:hAnsi="Courier New" w:cs="Courier New"/>
            <w:sz w:val="20"/>
            <w:szCs w:val="20"/>
          </w:rPr>
          <w:lastRenderedPageBreak/>
          <w:t xml:space="preserve">source: </w:t>
        </w:r>
      </w:ins>
      <w:ins w:id="85" w:author="이규영" w:date="2014-08-29T09:55:00Z">
        <w:r w:rsidR="00DF37E5">
          <w:rPr>
            <w:rFonts w:ascii="Courier New" w:hAnsi="Courier New" w:cs="Courier New"/>
            <w:sz w:val="20"/>
            <w:szCs w:val="20"/>
          </w:rPr>
          <w:t xml:space="preserve">‘localmap’,     // </w:t>
        </w:r>
        <w:r w:rsidR="00DF37E5">
          <w:rPr>
            <w:rFonts w:ascii="Courier New" w:hAnsi="Courier New" w:cs="Courier New" w:hint="eastAsia"/>
            <w:sz w:val="20"/>
            <w:szCs w:val="20"/>
          </w:rPr>
          <w:t>어느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배경지도를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사용할지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명시한다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. </w:t>
        </w:r>
        <w:r w:rsidR="00DF37E5">
          <w:rPr>
            <w:rFonts w:ascii="Courier New" w:hAnsi="Courier New" w:cs="Courier New"/>
            <w:sz w:val="20"/>
            <w:szCs w:val="20"/>
          </w:rPr>
          <w:t>‘vworldmap</w:t>
        </w:r>
      </w:ins>
      <w:ins w:id="86" w:author="이규영" w:date="2014-08-29T09:56:00Z">
        <w:r w:rsidR="00DF37E5">
          <w:rPr>
            <w:rFonts w:ascii="Courier New" w:hAnsi="Courier New" w:cs="Courier New"/>
            <w:sz w:val="20"/>
            <w:szCs w:val="20"/>
          </w:rPr>
          <w:t>’</w:t>
        </w:r>
        <w:r w:rsidR="00DF37E5">
          <w:rPr>
            <w:rFonts w:ascii="Courier New" w:hAnsi="Courier New" w:cs="Courier New" w:hint="eastAsia"/>
            <w:sz w:val="20"/>
            <w:szCs w:val="20"/>
          </w:rPr>
          <w:t>을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사용할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수도</w:t>
        </w:r>
        <w:r w:rsidR="00DF37E5">
          <w:rPr>
            <w:rFonts w:ascii="Courier New" w:hAnsi="Courier New" w:cs="Courier New" w:hint="eastAsia"/>
            <w:sz w:val="20"/>
            <w:szCs w:val="20"/>
          </w:rPr>
          <w:t xml:space="preserve"> </w:t>
        </w:r>
        <w:r w:rsidR="00DF37E5">
          <w:rPr>
            <w:rFonts w:ascii="Courier New" w:hAnsi="Courier New" w:cs="Courier New" w:hint="eastAsia"/>
            <w:sz w:val="20"/>
            <w:szCs w:val="20"/>
          </w:rPr>
          <w:t>있다</w:t>
        </w:r>
        <w:r w:rsidR="00DF37E5">
          <w:rPr>
            <w:rFonts w:ascii="Courier New" w:hAnsi="Courier New" w:cs="Courier New" w:hint="eastAsia"/>
            <w:sz w:val="20"/>
            <w:szCs w:val="20"/>
          </w:rPr>
          <w:t>.</w:t>
        </w:r>
      </w:ins>
    </w:p>
    <w:p w:rsidR="009B6790" w:rsidRDefault="009B6790">
      <w:pPr>
        <w:ind w:firstLine="800"/>
        <w:rPr>
          <w:ins w:id="87" w:author="이규영" w:date="2014-08-29T10:16:00Z"/>
          <w:rFonts w:ascii="Courier New" w:hAnsi="Courier New" w:cs="Courier New"/>
          <w:sz w:val="20"/>
          <w:szCs w:val="20"/>
        </w:rPr>
        <w:pPrChange w:id="88" w:author="이규영" w:date="2014-08-29T10:15:00Z">
          <w:pPr>
            <w:pStyle w:val="2"/>
          </w:pPr>
        </w:pPrChange>
      </w:pPr>
      <w:ins w:id="89" w:author="이규영" w:date="2014-08-29T10:16:00Z">
        <w:r>
          <w:rPr>
            <w:rFonts w:ascii="Courier New" w:hAnsi="Courier New" w:cs="Courier New"/>
            <w:sz w:val="20"/>
            <w:szCs w:val="20"/>
          </w:rPr>
          <w:t xml:space="preserve">url: ‘http://localhost:8082/geoserver’, // </w:t>
        </w:r>
        <w:r>
          <w:rPr>
            <w:rFonts w:ascii="Courier New" w:hAnsi="Courier New" w:cs="Courier New" w:hint="eastAsia"/>
            <w:sz w:val="20"/>
            <w:szCs w:val="20"/>
          </w:rPr>
          <w:t>배경지도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서버의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sz w:val="20"/>
            <w:szCs w:val="20"/>
          </w:rPr>
          <w:t>URL</w:t>
        </w:r>
        <w:r>
          <w:rPr>
            <w:rFonts w:ascii="Courier New" w:hAnsi="Courier New" w:cs="Courier New" w:hint="eastAsia"/>
            <w:sz w:val="20"/>
            <w:szCs w:val="20"/>
          </w:rPr>
          <w:t>을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지정한다</w:t>
        </w:r>
        <w:r>
          <w:rPr>
            <w:rFonts w:ascii="Courier New" w:hAnsi="Courier New" w:cs="Courier New" w:hint="eastAsia"/>
            <w:sz w:val="20"/>
            <w:szCs w:val="20"/>
          </w:rPr>
          <w:t>.</w:t>
        </w:r>
      </w:ins>
    </w:p>
    <w:p w:rsidR="009B6790" w:rsidRDefault="009B6790">
      <w:pPr>
        <w:ind w:firstLine="800"/>
        <w:rPr>
          <w:ins w:id="90" w:author="이규영" w:date="2014-08-29T10:16:00Z"/>
          <w:rFonts w:ascii="Courier New" w:hAnsi="Courier New" w:cs="Courier New"/>
          <w:sz w:val="20"/>
          <w:szCs w:val="20"/>
        </w:rPr>
        <w:pPrChange w:id="91" w:author="이규영" w:date="2014-08-29T10:15:00Z">
          <w:pPr>
            <w:pStyle w:val="2"/>
          </w:pPr>
        </w:pPrChange>
      </w:pPr>
      <w:ins w:id="92" w:author="이규영" w:date="2014-08-29T10:16:00Z">
        <w:r>
          <w:rPr>
            <w:rFonts w:ascii="Courier New" w:hAnsi="Courier New" w:cs="Courier New" w:hint="eastAsia"/>
            <w:sz w:val="20"/>
            <w:szCs w:val="20"/>
          </w:rPr>
          <w:t>layer:</w:t>
        </w:r>
      </w:ins>
      <w:ins w:id="93" w:author="이규영" w:date="2014-08-29T10:17:00Z">
        <w:r>
          <w:rPr>
            <w:rFonts w:ascii="Courier New" w:hAnsi="Courier New" w:cs="Courier New"/>
            <w:sz w:val="20"/>
            <w:szCs w:val="20"/>
          </w:rPr>
          <w:t xml:space="preserve"> ‘YJ-gun’</w:t>
        </w:r>
        <w:r>
          <w:rPr>
            <w:rFonts w:ascii="Courier New" w:hAnsi="Courier New" w:cs="Courier New"/>
            <w:sz w:val="20"/>
            <w:szCs w:val="20"/>
          </w:rPr>
          <w:tab/>
          <w:t xml:space="preserve">// </w:t>
        </w:r>
        <w:r>
          <w:rPr>
            <w:rFonts w:ascii="Courier New" w:hAnsi="Courier New" w:cs="Courier New" w:hint="eastAsia"/>
            <w:sz w:val="20"/>
            <w:szCs w:val="20"/>
          </w:rPr>
          <w:t>배경지도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서버의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배경레이어명이다</w:t>
        </w:r>
        <w:r>
          <w:rPr>
            <w:rFonts w:ascii="Courier New" w:hAnsi="Courier New" w:cs="Courier New" w:hint="eastAsia"/>
            <w:sz w:val="20"/>
            <w:szCs w:val="20"/>
          </w:rPr>
          <w:t>.</w:t>
        </w:r>
      </w:ins>
    </w:p>
    <w:p w:rsidR="009B6790" w:rsidRPr="000A08E9" w:rsidRDefault="009B6790">
      <w:pPr>
        <w:rPr>
          <w:rFonts w:ascii="Courier New" w:hAnsi="Courier New" w:cs="Courier New"/>
          <w:sz w:val="20"/>
          <w:szCs w:val="20"/>
          <w:rPrChange w:id="94" w:author="이규영" w:date="2014-06-20T17:04:00Z">
            <w:rPr/>
          </w:rPrChange>
        </w:rPr>
        <w:pPrChange w:id="95" w:author="이규영" w:date="2014-08-29T10:16:00Z">
          <w:pPr>
            <w:pStyle w:val="2"/>
          </w:pPr>
        </w:pPrChange>
      </w:pPr>
      <w:ins w:id="96" w:author="이규영" w:date="2014-08-29T10:16:00Z">
        <w:r>
          <w:rPr>
            <w:rFonts w:ascii="Courier New" w:hAnsi="Courier New" w:cs="Courier New"/>
            <w:sz w:val="20"/>
            <w:szCs w:val="20"/>
          </w:rPr>
          <w:t>},</w:t>
        </w:r>
      </w:ins>
    </w:p>
    <w:p w:rsidR="005E3D6A" w:rsidRPr="000A08E9" w:rsidRDefault="005E3D6A" w:rsidP="005E3D6A">
      <w:pPr>
        <w:rPr>
          <w:rFonts w:ascii="Courier New" w:hAnsi="Courier New" w:cs="Courier New"/>
          <w:sz w:val="20"/>
          <w:szCs w:val="20"/>
          <w:rPrChange w:id="97" w:author="이규영" w:date="2014-06-20T17:04:00Z">
            <w:rPr/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98" w:author="이규영" w:date="2014-06-20T17:04:00Z">
            <w:rPr/>
          </w:rPrChange>
        </w:rPr>
        <w:t>toolbar : {</w:t>
      </w:r>
    </w:p>
    <w:p w:rsidR="005E3D6A" w:rsidRPr="000A08E9" w:rsidRDefault="005E3D6A" w:rsidP="005E3D6A">
      <w:pPr>
        <w:rPr>
          <w:rFonts w:ascii="Courier New" w:hAnsi="Courier New" w:cs="Courier New"/>
          <w:sz w:val="20"/>
          <w:szCs w:val="20"/>
          <w:rPrChange w:id="99" w:author="이규영" w:date="2014-06-20T17:04:00Z">
            <w:rPr/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100" w:author="이규영" w:date="2014-06-20T17:04:00Z">
            <w:rPr/>
          </w:rPrChange>
        </w:rPr>
        <w:tab/>
        <w:t>element : ‘navtoolbar’</w:t>
      </w:r>
      <w:r w:rsidRPr="000A08E9">
        <w:rPr>
          <w:rFonts w:ascii="Courier New" w:hAnsi="Courier New" w:cs="Courier New"/>
          <w:sz w:val="20"/>
          <w:szCs w:val="20"/>
          <w:rPrChange w:id="101" w:author="이규영" w:date="2014-06-20T17:04:00Z">
            <w:rPr/>
          </w:rPrChange>
        </w:rPr>
        <w:tab/>
        <w:t>// toolbar</w:t>
      </w:r>
      <w:r w:rsidRPr="000A08E9">
        <w:rPr>
          <w:rFonts w:ascii="Courier New" w:hAnsi="Courier New" w:cs="Courier New" w:hint="eastAsia"/>
          <w:sz w:val="20"/>
          <w:szCs w:val="20"/>
          <w:rPrChange w:id="102" w:author="이규영" w:date="2014-06-20T17:04:00Z">
            <w:rPr>
              <w:rFonts w:hint="eastAsia"/>
            </w:rPr>
          </w:rPrChange>
        </w:rPr>
        <w:t>가</w:t>
      </w:r>
      <w:r w:rsidRPr="000A08E9">
        <w:rPr>
          <w:rFonts w:ascii="Courier New" w:hAnsi="Courier New" w:cs="Courier New"/>
          <w:sz w:val="20"/>
          <w:szCs w:val="20"/>
          <w:rPrChange w:id="103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04" w:author="이규영" w:date="2014-06-20T17:04:00Z">
            <w:rPr>
              <w:rFonts w:hint="eastAsia"/>
            </w:rPr>
          </w:rPrChange>
        </w:rPr>
        <w:t>위치할</w:t>
      </w:r>
      <w:r w:rsidRPr="000A08E9">
        <w:rPr>
          <w:rFonts w:ascii="Courier New" w:hAnsi="Courier New" w:cs="Courier New"/>
          <w:sz w:val="20"/>
          <w:szCs w:val="20"/>
          <w:rPrChange w:id="105" w:author="이규영" w:date="2014-06-20T17:04:00Z">
            <w:rPr/>
          </w:rPrChange>
        </w:rPr>
        <w:t xml:space="preserve"> html element. </w:t>
      </w:r>
      <w:r w:rsidRPr="000A08E9">
        <w:rPr>
          <w:rFonts w:ascii="Courier New" w:hAnsi="Courier New" w:cs="Courier New" w:hint="eastAsia"/>
          <w:sz w:val="20"/>
          <w:szCs w:val="20"/>
          <w:rPrChange w:id="106" w:author="이규영" w:date="2014-06-20T17:04:00Z">
            <w:rPr>
              <w:rFonts w:hint="eastAsia"/>
            </w:rPr>
          </w:rPrChange>
        </w:rPr>
        <w:t>실제로는</w:t>
      </w:r>
      <w:r w:rsidRPr="000A08E9">
        <w:rPr>
          <w:rFonts w:ascii="Courier New" w:hAnsi="Courier New" w:cs="Courier New"/>
          <w:sz w:val="20"/>
          <w:szCs w:val="20"/>
          <w:rPrChange w:id="107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08" w:author="이규영" w:date="2014-06-20T17:04:00Z">
            <w:rPr>
              <w:rFonts w:hint="eastAsia"/>
            </w:rPr>
          </w:rPrChange>
        </w:rPr>
        <w:t>숨겨져</w:t>
      </w:r>
      <w:r w:rsidRPr="000A08E9">
        <w:rPr>
          <w:rFonts w:ascii="Courier New" w:hAnsi="Courier New" w:cs="Courier New"/>
          <w:sz w:val="20"/>
          <w:szCs w:val="20"/>
          <w:rPrChange w:id="109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10" w:author="이규영" w:date="2014-06-20T17:04:00Z">
            <w:rPr>
              <w:rFonts w:hint="eastAsia"/>
            </w:rPr>
          </w:rPrChange>
        </w:rPr>
        <w:t>있음</w:t>
      </w:r>
      <w:r w:rsidRPr="000A08E9">
        <w:rPr>
          <w:rFonts w:ascii="Courier New" w:hAnsi="Courier New" w:cs="Courier New"/>
          <w:sz w:val="20"/>
          <w:szCs w:val="20"/>
          <w:rPrChange w:id="111" w:author="이규영" w:date="2014-06-20T17:04:00Z">
            <w:rPr/>
          </w:rPrChange>
        </w:rPr>
        <w:t>.</w:t>
      </w:r>
    </w:p>
    <w:p w:rsidR="005E3D6A" w:rsidRDefault="005E3D6A" w:rsidP="005E3D6A">
      <w:pPr>
        <w:rPr>
          <w:ins w:id="112" w:author="이규영" w:date="2014-06-20T17:05:00Z"/>
          <w:rFonts w:ascii="Courier New" w:hAnsi="Courier New" w:cs="Courier New"/>
          <w:sz w:val="20"/>
          <w:szCs w:val="20"/>
        </w:rPr>
      </w:pPr>
      <w:r w:rsidRPr="000A08E9">
        <w:rPr>
          <w:rFonts w:ascii="Courier New" w:hAnsi="Courier New" w:cs="Courier New"/>
          <w:sz w:val="20"/>
          <w:szCs w:val="20"/>
          <w:rPrChange w:id="113" w:author="이규영" w:date="2014-06-20T17:04:00Z">
            <w:rPr/>
          </w:rPrChange>
        </w:rPr>
        <w:t>},</w:t>
      </w:r>
    </w:p>
    <w:p w:rsidR="000A08E9" w:rsidRDefault="000A08E9" w:rsidP="005E3D6A">
      <w:pPr>
        <w:rPr>
          <w:ins w:id="114" w:author="이규영" w:date="2014-06-20T17:05:00Z"/>
          <w:rFonts w:ascii="Courier New" w:hAnsi="Courier New" w:cs="Courier New"/>
          <w:sz w:val="20"/>
          <w:szCs w:val="20"/>
        </w:rPr>
      </w:pPr>
      <w:ins w:id="115" w:author="이규영" w:date="2014-06-20T17:05:00Z">
        <w:r>
          <w:rPr>
            <w:rFonts w:ascii="Courier New" w:hAnsi="Courier New" w:cs="Courier New"/>
            <w:sz w:val="20"/>
            <w:szCs w:val="20"/>
          </w:rPr>
          <w:t>editToolbar : {</w:t>
        </w:r>
      </w:ins>
    </w:p>
    <w:p w:rsidR="000A08E9" w:rsidRDefault="000A08E9" w:rsidP="005E3D6A">
      <w:pPr>
        <w:rPr>
          <w:ins w:id="116" w:author="이규영" w:date="2014-06-20T17:05:00Z"/>
          <w:rFonts w:ascii="Courier New" w:hAnsi="Courier New" w:cs="Courier New"/>
          <w:sz w:val="20"/>
          <w:szCs w:val="20"/>
        </w:rPr>
      </w:pPr>
      <w:ins w:id="117" w:author="이규영" w:date="2014-06-20T17:05:00Z">
        <w:r>
          <w:rPr>
            <w:rFonts w:ascii="Courier New" w:hAnsi="Courier New" w:cs="Courier New"/>
            <w:sz w:val="20"/>
            <w:szCs w:val="20"/>
          </w:rPr>
          <w:tab/>
          <w:t>element : ‘edittoolbar’</w:t>
        </w:r>
        <w:r>
          <w:rPr>
            <w:rFonts w:ascii="Courier New" w:hAnsi="Courier New" w:cs="Courier New"/>
            <w:sz w:val="20"/>
            <w:szCs w:val="20"/>
          </w:rPr>
          <w:tab/>
          <w:t>// Edit Toolbar</w:t>
        </w:r>
        <w:r>
          <w:rPr>
            <w:rFonts w:ascii="Courier New" w:hAnsi="Courier New" w:cs="Courier New" w:hint="eastAsia"/>
            <w:sz w:val="20"/>
            <w:szCs w:val="20"/>
          </w:rPr>
          <w:t>가</w:t>
        </w:r>
        <w:r>
          <w:rPr>
            <w:rFonts w:ascii="Courier New" w:hAnsi="Courier New" w:cs="Courier New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위치할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sz w:val="20"/>
            <w:szCs w:val="20"/>
          </w:rPr>
          <w:t xml:space="preserve">html element. </w:t>
        </w:r>
        <w:r>
          <w:rPr>
            <w:rFonts w:ascii="Courier New" w:hAnsi="Courier New" w:cs="Courier New" w:hint="eastAsia"/>
            <w:sz w:val="20"/>
            <w:szCs w:val="20"/>
          </w:rPr>
          <w:t>실제로는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숨겨져</w:t>
        </w:r>
        <w:r>
          <w:rPr>
            <w:rFonts w:ascii="Courier New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hAnsi="Courier New" w:cs="Courier New" w:hint="eastAsia"/>
            <w:sz w:val="20"/>
            <w:szCs w:val="20"/>
          </w:rPr>
          <w:t>있음</w:t>
        </w:r>
        <w:r>
          <w:rPr>
            <w:rFonts w:ascii="Courier New" w:hAnsi="Courier New" w:cs="Courier New" w:hint="eastAsia"/>
            <w:sz w:val="20"/>
            <w:szCs w:val="20"/>
          </w:rPr>
          <w:t>.</w:t>
        </w:r>
      </w:ins>
    </w:p>
    <w:p w:rsidR="000A08E9" w:rsidRPr="000A08E9" w:rsidRDefault="000A08E9" w:rsidP="005E3D6A">
      <w:pPr>
        <w:rPr>
          <w:rFonts w:ascii="Courier New" w:hAnsi="Courier New" w:cs="Courier New"/>
          <w:sz w:val="20"/>
          <w:szCs w:val="20"/>
          <w:rPrChange w:id="118" w:author="이규영" w:date="2014-06-20T17:04:00Z">
            <w:rPr/>
          </w:rPrChange>
        </w:rPr>
      </w:pPr>
      <w:ins w:id="119" w:author="이규영" w:date="2014-06-20T17:05:00Z">
        <w:r>
          <w:rPr>
            <w:rFonts w:ascii="Courier New" w:hAnsi="Courier New" w:cs="Courier New"/>
            <w:sz w:val="20"/>
            <w:szCs w:val="20"/>
          </w:rPr>
          <w:t>},</w:t>
        </w:r>
      </w:ins>
    </w:p>
    <w:p w:rsidR="005E3D6A" w:rsidRPr="000A08E9" w:rsidRDefault="005E3D6A" w:rsidP="005E3D6A">
      <w:pPr>
        <w:rPr>
          <w:rFonts w:ascii="Courier New" w:hAnsi="Courier New" w:cs="Courier New"/>
          <w:sz w:val="20"/>
          <w:szCs w:val="20"/>
          <w:rPrChange w:id="120" w:author="이규영" w:date="2014-06-20T17:04:00Z">
            <w:rPr/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121" w:author="이규영" w:date="2014-06-20T17:04:00Z">
            <w:rPr/>
          </w:rPrChange>
        </w:rPr>
        <w:t>handlers : {</w:t>
      </w:r>
    </w:p>
    <w:p w:rsidR="005E3D6A" w:rsidRPr="000A08E9" w:rsidRDefault="005E3D6A" w:rsidP="005E3D6A">
      <w:pPr>
        <w:rPr>
          <w:rFonts w:ascii="Courier New" w:hAnsi="Courier New" w:cs="Courier New"/>
          <w:sz w:val="20"/>
          <w:szCs w:val="20"/>
          <w:rPrChange w:id="122" w:author="이규영" w:date="2014-06-20T17:04:00Z">
            <w:rPr/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123" w:author="이규영" w:date="2014-06-20T17:04:00Z">
            <w:rPr/>
          </w:rPrChange>
        </w:rPr>
        <w:tab/>
        <w:t>onSelect : function(f) {},</w:t>
      </w:r>
      <w:r w:rsidRPr="000A08E9">
        <w:rPr>
          <w:rFonts w:ascii="Courier New" w:hAnsi="Courier New" w:cs="Courier New"/>
          <w:sz w:val="20"/>
          <w:szCs w:val="20"/>
          <w:rPrChange w:id="124" w:author="이규영" w:date="2014-06-20T17:04:00Z">
            <w:rPr/>
          </w:rPrChange>
        </w:rPr>
        <w:tab/>
        <w:t xml:space="preserve">// </w:t>
      </w:r>
      <w:r w:rsidRPr="000A08E9">
        <w:rPr>
          <w:rFonts w:ascii="Courier New" w:hAnsi="Courier New" w:cs="Courier New" w:hint="eastAsia"/>
          <w:sz w:val="20"/>
          <w:szCs w:val="20"/>
          <w:rPrChange w:id="125" w:author="이규영" w:date="2014-06-20T17:04:00Z">
            <w:rPr>
              <w:rFonts w:hint="eastAsia"/>
            </w:rPr>
          </w:rPrChange>
        </w:rPr>
        <w:t>사용자가</w:t>
      </w:r>
      <w:r w:rsidRPr="000A08E9">
        <w:rPr>
          <w:rFonts w:ascii="Courier New" w:hAnsi="Courier New" w:cs="Courier New"/>
          <w:sz w:val="20"/>
          <w:szCs w:val="20"/>
          <w:rPrChange w:id="126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27" w:author="이규영" w:date="2014-06-20T17:04:00Z">
            <w:rPr>
              <w:rFonts w:hint="eastAsia"/>
            </w:rPr>
          </w:rPrChange>
        </w:rPr>
        <w:t>시설물을</w:t>
      </w:r>
      <w:r w:rsidRPr="000A08E9">
        <w:rPr>
          <w:rFonts w:ascii="Courier New" w:hAnsi="Courier New" w:cs="Courier New"/>
          <w:sz w:val="20"/>
          <w:szCs w:val="20"/>
          <w:rPrChange w:id="128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29" w:author="이규영" w:date="2014-06-20T17:04:00Z">
            <w:rPr>
              <w:rFonts w:hint="eastAsia"/>
            </w:rPr>
          </w:rPrChange>
        </w:rPr>
        <w:t>클릭했을</w:t>
      </w:r>
      <w:r w:rsidRPr="000A08E9">
        <w:rPr>
          <w:rFonts w:ascii="Courier New" w:hAnsi="Courier New" w:cs="Courier New"/>
          <w:sz w:val="20"/>
          <w:szCs w:val="20"/>
          <w:rPrChange w:id="130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31" w:author="이규영" w:date="2014-06-20T17:04:00Z">
            <w:rPr>
              <w:rFonts w:hint="eastAsia"/>
            </w:rPr>
          </w:rPrChange>
        </w:rPr>
        <w:t>때</w:t>
      </w:r>
      <w:r w:rsidRPr="000A08E9">
        <w:rPr>
          <w:rFonts w:ascii="Courier New" w:hAnsi="Courier New" w:cs="Courier New"/>
          <w:sz w:val="20"/>
          <w:szCs w:val="20"/>
          <w:rPrChange w:id="132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33" w:author="이규영" w:date="2014-06-20T17:04:00Z">
            <w:rPr>
              <w:rFonts w:hint="eastAsia"/>
            </w:rPr>
          </w:rPrChange>
        </w:rPr>
        <w:t>호출되는</w:t>
      </w:r>
      <w:r w:rsidRPr="000A08E9">
        <w:rPr>
          <w:rFonts w:ascii="Courier New" w:hAnsi="Courier New" w:cs="Courier New"/>
          <w:sz w:val="20"/>
          <w:szCs w:val="20"/>
          <w:rPrChange w:id="134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35" w:author="이규영" w:date="2014-06-20T17:04:00Z">
            <w:rPr>
              <w:rFonts w:hint="eastAsia"/>
            </w:rPr>
          </w:rPrChange>
        </w:rPr>
        <w:t>이벤트</w:t>
      </w:r>
      <w:r w:rsidRPr="000A08E9">
        <w:rPr>
          <w:rFonts w:ascii="Courier New" w:hAnsi="Courier New" w:cs="Courier New"/>
          <w:sz w:val="20"/>
          <w:szCs w:val="20"/>
          <w:rPrChange w:id="136" w:author="이규영" w:date="2014-06-20T17:04:00Z">
            <w:rPr/>
          </w:rPrChange>
        </w:rPr>
        <w:t>. f</w:t>
      </w:r>
      <w:r w:rsidRPr="000A08E9">
        <w:rPr>
          <w:rFonts w:ascii="Courier New" w:hAnsi="Courier New" w:cs="Courier New" w:hint="eastAsia"/>
          <w:sz w:val="20"/>
          <w:szCs w:val="20"/>
          <w:rPrChange w:id="137" w:author="이규영" w:date="2014-06-20T17:04:00Z">
            <w:rPr>
              <w:rFonts w:hint="eastAsia"/>
            </w:rPr>
          </w:rPrChange>
        </w:rPr>
        <w:t>는</w:t>
      </w:r>
      <w:r w:rsidRPr="000A08E9">
        <w:rPr>
          <w:rFonts w:ascii="Courier New" w:hAnsi="Courier New" w:cs="Courier New"/>
          <w:sz w:val="20"/>
          <w:szCs w:val="20"/>
          <w:rPrChange w:id="138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39" w:author="이규영" w:date="2014-06-20T17:04:00Z">
            <w:rPr>
              <w:rFonts w:hint="eastAsia"/>
            </w:rPr>
          </w:rPrChange>
        </w:rPr>
        <w:t>시설물</w:t>
      </w:r>
      <w:r w:rsidRPr="000A08E9">
        <w:rPr>
          <w:rFonts w:ascii="Courier New" w:hAnsi="Courier New" w:cs="Courier New"/>
          <w:sz w:val="20"/>
          <w:szCs w:val="20"/>
          <w:rPrChange w:id="140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41" w:author="이규영" w:date="2014-06-20T17:04:00Z">
            <w:rPr>
              <w:rFonts w:hint="eastAsia"/>
            </w:rPr>
          </w:rPrChange>
        </w:rPr>
        <w:t>객체</w:t>
      </w:r>
      <w:r w:rsidRPr="000A08E9">
        <w:rPr>
          <w:rFonts w:ascii="Courier New" w:hAnsi="Courier New" w:cs="Courier New"/>
          <w:sz w:val="20"/>
          <w:szCs w:val="20"/>
          <w:rPrChange w:id="142" w:author="이규영" w:date="2014-06-20T17:04:00Z">
            <w:rPr/>
          </w:rPrChange>
        </w:rPr>
        <w:t>.</w:t>
      </w:r>
    </w:p>
    <w:p w:rsidR="005E3D6A" w:rsidRPr="000A08E9" w:rsidRDefault="005E3D6A" w:rsidP="005E3D6A">
      <w:pPr>
        <w:rPr>
          <w:rFonts w:ascii="Courier New" w:hAnsi="Courier New" w:cs="Courier New"/>
          <w:sz w:val="20"/>
          <w:szCs w:val="20"/>
          <w:rPrChange w:id="143" w:author="이규영" w:date="2014-06-20T17:04:00Z">
            <w:rPr/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144" w:author="이규영" w:date="2014-06-20T17:04:00Z">
            <w:rPr/>
          </w:rPrChange>
        </w:rPr>
        <w:tab/>
        <w:t>onUnselect: function(f) {}</w:t>
      </w:r>
      <w:r w:rsidRPr="000A08E9">
        <w:rPr>
          <w:rFonts w:ascii="Courier New" w:hAnsi="Courier New" w:cs="Courier New"/>
          <w:sz w:val="20"/>
          <w:szCs w:val="20"/>
          <w:rPrChange w:id="145" w:author="이규영" w:date="2014-06-20T17:04:00Z">
            <w:rPr/>
          </w:rPrChange>
        </w:rPr>
        <w:tab/>
        <w:t xml:space="preserve">// </w:t>
      </w:r>
      <w:r w:rsidRPr="000A08E9">
        <w:rPr>
          <w:rFonts w:ascii="Courier New" w:hAnsi="Courier New" w:cs="Courier New" w:hint="eastAsia"/>
          <w:sz w:val="20"/>
          <w:szCs w:val="20"/>
          <w:rPrChange w:id="146" w:author="이규영" w:date="2014-06-20T17:04:00Z">
            <w:rPr>
              <w:rFonts w:hint="eastAsia"/>
            </w:rPr>
          </w:rPrChange>
        </w:rPr>
        <w:t>사용자가</w:t>
      </w:r>
      <w:r w:rsidRPr="000A08E9">
        <w:rPr>
          <w:rFonts w:ascii="Courier New" w:hAnsi="Courier New" w:cs="Courier New"/>
          <w:sz w:val="20"/>
          <w:szCs w:val="20"/>
          <w:rPrChange w:id="147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48" w:author="이규영" w:date="2014-06-20T17:04:00Z">
            <w:rPr>
              <w:rFonts w:hint="eastAsia"/>
            </w:rPr>
          </w:rPrChange>
        </w:rPr>
        <w:t>시설물을</w:t>
      </w:r>
      <w:r w:rsidRPr="000A08E9">
        <w:rPr>
          <w:rFonts w:ascii="Courier New" w:hAnsi="Courier New" w:cs="Courier New"/>
          <w:sz w:val="20"/>
          <w:szCs w:val="20"/>
          <w:rPrChange w:id="149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50" w:author="이규영" w:date="2014-06-20T17:04:00Z">
            <w:rPr>
              <w:rFonts w:hint="eastAsia"/>
            </w:rPr>
          </w:rPrChange>
        </w:rPr>
        <w:t>선택해제했을</w:t>
      </w:r>
      <w:r w:rsidRPr="000A08E9">
        <w:rPr>
          <w:rFonts w:ascii="Courier New" w:hAnsi="Courier New" w:cs="Courier New"/>
          <w:sz w:val="20"/>
          <w:szCs w:val="20"/>
          <w:rPrChange w:id="151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52" w:author="이규영" w:date="2014-06-20T17:04:00Z">
            <w:rPr>
              <w:rFonts w:hint="eastAsia"/>
            </w:rPr>
          </w:rPrChange>
        </w:rPr>
        <w:t>때</w:t>
      </w:r>
      <w:r w:rsidRPr="000A08E9">
        <w:rPr>
          <w:rFonts w:ascii="Courier New" w:hAnsi="Courier New" w:cs="Courier New"/>
          <w:sz w:val="20"/>
          <w:szCs w:val="20"/>
          <w:rPrChange w:id="153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54" w:author="이규영" w:date="2014-06-20T17:04:00Z">
            <w:rPr>
              <w:rFonts w:hint="eastAsia"/>
            </w:rPr>
          </w:rPrChange>
        </w:rPr>
        <w:t>호출되는</w:t>
      </w:r>
      <w:r w:rsidRPr="000A08E9">
        <w:rPr>
          <w:rFonts w:ascii="Courier New" w:hAnsi="Courier New" w:cs="Courier New"/>
          <w:sz w:val="20"/>
          <w:szCs w:val="20"/>
          <w:rPrChange w:id="155" w:author="이규영" w:date="2014-06-20T17:04:00Z">
            <w:rPr/>
          </w:rPrChange>
        </w:rPr>
        <w:t xml:space="preserve"> </w:t>
      </w:r>
      <w:r w:rsidRPr="000A08E9">
        <w:rPr>
          <w:rFonts w:ascii="Courier New" w:hAnsi="Courier New" w:cs="Courier New" w:hint="eastAsia"/>
          <w:sz w:val="20"/>
          <w:szCs w:val="20"/>
          <w:rPrChange w:id="156" w:author="이규영" w:date="2014-06-20T17:04:00Z">
            <w:rPr>
              <w:rFonts w:hint="eastAsia"/>
            </w:rPr>
          </w:rPrChange>
        </w:rPr>
        <w:t>이벤트</w:t>
      </w:r>
    </w:p>
    <w:p w:rsidR="005E3D6A" w:rsidRPr="000A08E9" w:rsidRDefault="005E3D6A" w:rsidP="005E3D6A">
      <w:pPr>
        <w:rPr>
          <w:ins w:id="157" w:author="이규영" w:date="2014-05-15T10:51:00Z"/>
          <w:rFonts w:ascii="Courier New" w:hAnsi="Courier New" w:cs="Courier New"/>
          <w:sz w:val="20"/>
          <w:szCs w:val="20"/>
          <w:rPrChange w:id="158" w:author="이규영" w:date="2014-06-20T17:04:00Z">
            <w:rPr>
              <w:ins w:id="159" w:author="이규영" w:date="2014-05-15T10:51:00Z"/>
            </w:rPr>
          </w:rPrChange>
        </w:rPr>
      </w:pPr>
      <w:r w:rsidRPr="000A08E9">
        <w:rPr>
          <w:rFonts w:ascii="Courier New" w:hAnsi="Courier New" w:cs="Courier New"/>
          <w:sz w:val="20"/>
          <w:szCs w:val="20"/>
          <w:rPrChange w:id="160" w:author="이규영" w:date="2014-06-20T17:04:00Z">
            <w:rPr/>
          </w:rPrChange>
        </w:rPr>
        <w:t>}</w:t>
      </w:r>
      <w:ins w:id="161" w:author="이규영" w:date="2014-05-15T10:51:00Z">
        <w:r w:rsidR="006018F5" w:rsidRPr="000A08E9">
          <w:rPr>
            <w:rFonts w:ascii="Courier New" w:hAnsi="Courier New" w:cs="Courier New"/>
            <w:sz w:val="20"/>
            <w:szCs w:val="20"/>
            <w:rPrChange w:id="162" w:author="이규영" w:date="2014-06-20T17:04:00Z">
              <w:rPr/>
            </w:rPrChange>
          </w:rPr>
          <w:t>,</w:t>
        </w:r>
      </w:ins>
    </w:p>
    <w:p w:rsidR="006018F5" w:rsidRPr="000A08E9" w:rsidRDefault="006018F5" w:rsidP="005E3D6A">
      <w:pPr>
        <w:rPr>
          <w:ins w:id="163" w:author="이규영" w:date="2014-05-15T10:51:00Z"/>
          <w:rFonts w:ascii="Courier New" w:hAnsi="Courier New" w:cs="Courier New"/>
          <w:sz w:val="20"/>
          <w:szCs w:val="20"/>
          <w:rPrChange w:id="164" w:author="이규영" w:date="2014-06-20T17:04:00Z">
            <w:rPr>
              <w:ins w:id="165" w:author="이규영" w:date="2014-05-15T10:51:00Z"/>
            </w:rPr>
          </w:rPrChange>
        </w:rPr>
      </w:pPr>
      <w:ins w:id="166" w:author="이규영" w:date="2014-05-15T10:52:00Z">
        <w:r w:rsidRPr="000A08E9">
          <w:rPr>
            <w:rFonts w:ascii="Courier New" w:hAnsi="Courier New" w:cs="Courier New"/>
            <w:sz w:val="20"/>
            <w:szCs w:val="20"/>
            <w:rPrChange w:id="167" w:author="이규영" w:date="2014-06-20T17:04:00Z">
              <w:rPr/>
            </w:rPrChange>
          </w:rPr>
          <w:t>m</w:t>
        </w:r>
      </w:ins>
      <w:ins w:id="168" w:author="이규영" w:date="2014-05-15T10:51:00Z">
        <w:r w:rsidRPr="000A08E9">
          <w:rPr>
            <w:rFonts w:ascii="Courier New" w:hAnsi="Courier New" w:cs="Courier New"/>
            <w:sz w:val="20"/>
            <w:szCs w:val="20"/>
            <w:rPrChange w:id="169" w:author="이규영" w:date="2014-06-20T17:04:00Z">
              <w:rPr/>
            </w:rPrChange>
          </w:rPr>
          <w:t>easures : {</w:t>
        </w:r>
      </w:ins>
    </w:p>
    <w:p w:rsidR="006018F5" w:rsidRPr="000A08E9" w:rsidRDefault="006018F5" w:rsidP="005E3D6A">
      <w:pPr>
        <w:rPr>
          <w:ins w:id="170" w:author="이규영" w:date="2014-05-15T10:51:00Z"/>
          <w:rFonts w:ascii="Courier New" w:hAnsi="Courier New" w:cs="Courier New"/>
          <w:sz w:val="20"/>
          <w:szCs w:val="20"/>
          <w:rPrChange w:id="171" w:author="이규영" w:date="2014-06-20T17:04:00Z">
            <w:rPr>
              <w:ins w:id="172" w:author="이규영" w:date="2014-05-15T10:51:00Z"/>
            </w:rPr>
          </w:rPrChange>
        </w:rPr>
      </w:pPr>
      <w:ins w:id="173" w:author="이규영" w:date="2014-05-15T10:51:00Z">
        <w:r w:rsidRPr="000A08E9">
          <w:rPr>
            <w:rFonts w:ascii="Courier New" w:hAnsi="Courier New" w:cs="Courier New"/>
            <w:sz w:val="20"/>
            <w:szCs w:val="20"/>
            <w:rPrChange w:id="174" w:author="이규영" w:date="2014-06-20T17:04:00Z">
              <w:rPr/>
            </w:rPrChange>
          </w:rPr>
          <w:tab/>
          <w:t xml:space="preserve">dist: function(m, u) {} // </w:t>
        </w:r>
      </w:ins>
      <w:ins w:id="175" w:author="이규영" w:date="2014-05-15T10:52:00Z">
        <w:r w:rsidRPr="000A08E9">
          <w:rPr>
            <w:rFonts w:ascii="Courier New" w:hAnsi="Courier New" w:cs="Courier New" w:hint="eastAsia"/>
            <w:sz w:val="20"/>
            <w:szCs w:val="20"/>
            <w:rPrChange w:id="176" w:author="이규영" w:date="2014-06-20T17:04:00Z">
              <w:rPr>
                <w:rFonts w:hint="eastAsia"/>
              </w:rPr>
            </w:rPrChange>
          </w:rPr>
          <w:t>사용자가</w:t>
        </w:r>
        <w:r w:rsidRPr="000A08E9">
          <w:rPr>
            <w:rFonts w:ascii="Courier New" w:hAnsi="Courier New" w:cs="Courier New"/>
            <w:sz w:val="20"/>
            <w:szCs w:val="20"/>
            <w:rPrChange w:id="177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78" w:author="이규영" w:date="2014-06-20T17:04:00Z">
              <w:rPr>
                <w:rFonts w:hint="eastAsia"/>
              </w:rPr>
            </w:rPrChange>
          </w:rPr>
          <w:t>거리</w:t>
        </w:r>
        <w:r w:rsidRPr="000A08E9">
          <w:rPr>
            <w:rFonts w:ascii="Courier New" w:hAnsi="Courier New" w:cs="Courier New"/>
            <w:sz w:val="20"/>
            <w:szCs w:val="20"/>
            <w:rPrChange w:id="179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80" w:author="이규영" w:date="2014-06-20T17:04:00Z">
              <w:rPr>
                <w:rFonts w:hint="eastAsia"/>
              </w:rPr>
            </w:rPrChange>
          </w:rPr>
          <w:t>측정을</w:t>
        </w:r>
        <w:r w:rsidRPr="000A08E9">
          <w:rPr>
            <w:rFonts w:ascii="Courier New" w:hAnsi="Courier New" w:cs="Courier New"/>
            <w:sz w:val="20"/>
            <w:szCs w:val="20"/>
            <w:rPrChange w:id="181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82" w:author="이규영" w:date="2014-06-20T17:04:00Z">
              <w:rPr>
                <w:rFonts w:hint="eastAsia"/>
              </w:rPr>
            </w:rPrChange>
          </w:rPr>
          <w:t>완료한</w:t>
        </w:r>
        <w:r w:rsidRPr="000A08E9">
          <w:rPr>
            <w:rFonts w:ascii="Courier New" w:hAnsi="Courier New" w:cs="Courier New"/>
            <w:sz w:val="20"/>
            <w:szCs w:val="20"/>
            <w:rPrChange w:id="183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84" w:author="이규영" w:date="2014-06-20T17:04:00Z">
              <w:rPr>
                <w:rFonts w:hint="eastAsia"/>
              </w:rPr>
            </w:rPrChange>
          </w:rPr>
          <w:t>경우</w:t>
        </w:r>
        <w:r w:rsidRPr="000A08E9">
          <w:rPr>
            <w:rFonts w:ascii="Courier New" w:hAnsi="Courier New" w:cs="Courier New"/>
            <w:sz w:val="20"/>
            <w:szCs w:val="20"/>
            <w:rPrChange w:id="18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86" w:author="이규영" w:date="2014-06-20T17:04:00Z">
              <w:rPr>
                <w:rFonts w:hint="eastAsia"/>
              </w:rPr>
            </w:rPrChange>
          </w:rPr>
          <w:t>호출되는</w:t>
        </w:r>
        <w:r w:rsidRPr="000A08E9">
          <w:rPr>
            <w:rFonts w:ascii="Courier New" w:hAnsi="Courier New" w:cs="Courier New"/>
            <w:sz w:val="20"/>
            <w:szCs w:val="20"/>
            <w:rPrChange w:id="187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88" w:author="이규영" w:date="2014-06-20T17:04:00Z">
              <w:rPr>
                <w:rFonts w:hint="eastAsia"/>
              </w:rPr>
            </w:rPrChange>
          </w:rPr>
          <w:t>이벤트</w:t>
        </w:r>
        <w:r w:rsidRPr="000A08E9">
          <w:rPr>
            <w:rFonts w:ascii="Courier New" w:hAnsi="Courier New" w:cs="Courier New"/>
            <w:sz w:val="20"/>
            <w:szCs w:val="20"/>
            <w:rPrChange w:id="189" w:author="이규영" w:date="2014-06-20T17:04:00Z">
              <w:rPr/>
            </w:rPrChange>
          </w:rPr>
          <w:t>. m</w:t>
        </w:r>
        <w:r w:rsidRPr="000A08E9">
          <w:rPr>
            <w:rFonts w:ascii="Courier New" w:hAnsi="Courier New" w:cs="Courier New" w:hint="eastAsia"/>
            <w:sz w:val="20"/>
            <w:szCs w:val="20"/>
            <w:rPrChange w:id="190" w:author="이규영" w:date="2014-06-20T17:04:00Z">
              <w:rPr>
                <w:rFonts w:hint="eastAsia"/>
              </w:rPr>
            </w:rPrChange>
          </w:rPr>
          <w:t>은</w:t>
        </w:r>
        <w:r w:rsidRPr="000A08E9">
          <w:rPr>
            <w:rFonts w:ascii="Courier New" w:hAnsi="Courier New" w:cs="Courier New"/>
            <w:sz w:val="20"/>
            <w:szCs w:val="20"/>
            <w:rPrChange w:id="191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92" w:author="이규영" w:date="2014-06-20T17:04:00Z">
              <w:rPr>
                <w:rFonts w:hint="eastAsia"/>
              </w:rPr>
            </w:rPrChange>
          </w:rPr>
          <w:t>거리</w:t>
        </w:r>
        <w:r w:rsidRPr="000A08E9">
          <w:rPr>
            <w:rFonts w:ascii="Courier New" w:hAnsi="Courier New" w:cs="Courier New"/>
            <w:sz w:val="20"/>
            <w:szCs w:val="20"/>
            <w:rPrChange w:id="193" w:author="이규영" w:date="2014-06-20T17:04:00Z">
              <w:rPr/>
            </w:rPrChange>
          </w:rPr>
          <w:t>, u</w:t>
        </w:r>
        <w:r w:rsidRPr="000A08E9">
          <w:rPr>
            <w:rFonts w:ascii="Courier New" w:hAnsi="Courier New" w:cs="Courier New" w:hint="eastAsia"/>
            <w:sz w:val="20"/>
            <w:szCs w:val="20"/>
            <w:rPrChange w:id="194" w:author="이규영" w:date="2014-06-20T17:04:00Z">
              <w:rPr>
                <w:rFonts w:hint="eastAsia"/>
              </w:rPr>
            </w:rPrChange>
          </w:rPr>
          <w:t>는</w:t>
        </w:r>
        <w:r w:rsidRPr="000A08E9">
          <w:rPr>
            <w:rFonts w:ascii="Courier New" w:hAnsi="Courier New" w:cs="Courier New"/>
            <w:sz w:val="20"/>
            <w:szCs w:val="20"/>
            <w:rPrChange w:id="19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196" w:author="이규영" w:date="2014-06-20T17:04:00Z">
              <w:rPr>
                <w:rFonts w:hint="eastAsia"/>
              </w:rPr>
            </w:rPrChange>
          </w:rPr>
          <w:t>단위</w:t>
        </w:r>
        <w:r w:rsidRPr="000A08E9">
          <w:rPr>
            <w:rFonts w:ascii="Courier New" w:hAnsi="Courier New" w:cs="Courier New"/>
            <w:sz w:val="20"/>
            <w:szCs w:val="20"/>
            <w:rPrChange w:id="197" w:author="이규영" w:date="2014-06-20T17:04:00Z">
              <w:rPr/>
            </w:rPrChange>
          </w:rPr>
          <w:t xml:space="preserve">. </w:t>
        </w:r>
      </w:ins>
    </w:p>
    <w:p w:rsidR="006018F5" w:rsidRPr="000A08E9" w:rsidRDefault="006018F5" w:rsidP="005E3D6A">
      <w:pPr>
        <w:rPr>
          <w:ins w:id="198" w:author="이규영" w:date="2014-05-15T10:51:00Z"/>
          <w:rFonts w:ascii="Courier New" w:hAnsi="Courier New" w:cs="Courier New"/>
          <w:sz w:val="20"/>
          <w:szCs w:val="20"/>
          <w:rPrChange w:id="199" w:author="이규영" w:date="2014-06-20T17:04:00Z">
            <w:rPr>
              <w:ins w:id="200" w:author="이규영" w:date="2014-05-15T10:51:00Z"/>
            </w:rPr>
          </w:rPrChange>
        </w:rPr>
      </w:pPr>
      <w:ins w:id="201" w:author="이규영" w:date="2014-05-15T10:51:00Z">
        <w:r w:rsidRPr="000A08E9">
          <w:rPr>
            <w:rFonts w:ascii="Courier New" w:hAnsi="Courier New" w:cs="Courier New"/>
            <w:sz w:val="20"/>
            <w:szCs w:val="20"/>
            <w:rPrChange w:id="202" w:author="이규영" w:date="2014-06-20T17:04:00Z">
              <w:rPr/>
            </w:rPrChange>
          </w:rPr>
          <w:tab/>
          <w:t xml:space="preserve">area: function(m, u) {} // </w:t>
        </w:r>
      </w:ins>
      <w:ins w:id="203" w:author="이규영" w:date="2014-05-15T10:52:00Z">
        <w:r w:rsidRPr="000A08E9">
          <w:rPr>
            <w:rFonts w:ascii="Courier New" w:hAnsi="Courier New" w:cs="Courier New" w:hint="eastAsia"/>
            <w:sz w:val="20"/>
            <w:szCs w:val="20"/>
            <w:rPrChange w:id="204" w:author="이규영" w:date="2014-06-20T17:04:00Z">
              <w:rPr>
                <w:rFonts w:hint="eastAsia"/>
              </w:rPr>
            </w:rPrChange>
          </w:rPr>
          <w:t>사용자가</w:t>
        </w:r>
        <w:r w:rsidRPr="000A08E9">
          <w:rPr>
            <w:rFonts w:ascii="Courier New" w:hAnsi="Courier New" w:cs="Courier New"/>
            <w:sz w:val="20"/>
            <w:szCs w:val="20"/>
            <w:rPrChange w:id="20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06" w:author="이규영" w:date="2014-06-20T17:04:00Z">
              <w:rPr>
                <w:rFonts w:hint="eastAsia"/>
              </w:rPr>
            </w:rPrChange>
          </w:rPr>
          <w:t>면적</w:t>
        </w:r>
        <w:r w:rsidRPr="000A08E9">
          <w:rPr>
            <w:rFonts w:ascii="Courier New" w:hAnsi="Courier New" w:cs="Courier New"/>
            <w:sz w:val="20"/>
            <w:szCs w:val="20"/>
            <w:rPrChange w:id="207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08" w:author="이규영" w:date="2014-06-20T17:04:00Z">
              <w:rPr>
                <w:rFonts w:hint="eastAsia"/>
              </w:rPr>
            </w:rPrChange>
          </w:rPr>
          <w:t>측정을</w:t>
        </w:r>
        <w:r w:rsidRPr="000A08E9">
          <w:rPr>
            <w:rFonts w:ascii="Courier New" w:hAnsi="Courier New" w:cs="Courier New"/>
            <w:sz w:val="20"/>
            <w:szCs w:val="20"/>
            <w:rPrChange w:id="209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10" w:author="이규영" w:date="2014-06-20T17:04:00Z">
              <w:rPr>
                <w:rFonts w:hint="eastAsia"/>
              </w:rPr>
            </w:rPrChange>
          </w:rPr>
          <w:t>완료한</w:t>
        </w:r>
        <w:r w:rsidRPr="000A08E9">
          <w:rPr>
            <w:rFonts w:ascii="Courier New" w:hAnsi="Courier New" w:cs="Courier New"/>
            <w:sz w:val="20"/>
            <w:szCs w:val="20"/>
            <w:rPrChange w:id="211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12" w:author="이규영" w:date="2014-06-20T17:04:00Z">
              <w:rPr>
                <w:rFonts w:hint="eastAsia"/>
              </w:rPr>
            </w:rPrChange>
          </w:rPr>
          <w:t>경우</w:t>
        </w:r>
        <w:r w:rsidRPr="000A08E9">
          <w:rPr>
            <w:rFonts w:ascii="Courier New" w:hAnsi="Courier New" w:cs="Courier New"/>
            <w:sz w:val="20"/>
            <w:szCs w:val="20"/>
            <w:rPrChange w:id="213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14" w:author="이규영" w:date="2014-06-20T17:04:00Z">
              <w:rPr>
                <w:rFonts w:hint="eastAsia"/>
              </w:rPr>
            </w:rPrChange>
          </w:rPr>
          <w:t>호출되는</w:t>
        </w:r>
        <w:r w:rsidRPr="000A08E9">
          <w:rPr>
            <w:rFonts w:ascii="Courier New" w:hAnsi="Courier New" w:cs="Courier New"/>
            <w:sz w:val="20"/>
            <w:szCs w:val="20"/>
            <w:rPrChange w:id="21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16" w:author="이규영" w:date="2014-06-20T17:04:00Z">
              <w:rPr>
                <w:rFonts w:hint="eastAsia"/>
              </w:rPr>
            </w:rPrChange>
          </w:rPr>
          <w:t>이</w:t>
        </w:r>
      </w:ins>
      <w:ins w:id="217" w:author="이규영" w:date="2014-05-15T10:53:00Z">
        <w:r w:rsidRPr="000A08E9">
          <w:rPr>
            <w:rFonts w:ascii="Courier New" w:hAnsi="Courier New" w:cs="Courier New" w:hint="eastAsia"/>
            <w:sz w:val="20"/>
            <w:szCs w:val="20"/>
            <w:rPrChange w:id="218" w:author="이규영" w:date="2014-06-20T17:04:00Z">
              <w:rPr>
                <w:rFonts w:hint="eastAsia"/>
              </w:rPr>
            </w:rPrChange>
          </w:rPr>
          <w:t>벤트</w:t>
        </w:r>
        <w:r w:rsidRPr="000A08E9">
          <w:rPr>
            <w:rFonts w:ascii="Courier New" w:hAnsi="Courier New" w:cs="Courier New"/>
            <w:sz w:val="20"/>
            <w:szCs w:val="20"/>
            <w:rPrChange w:id="219" w:author="이규영" w:date="2014-06-20T17:04:00Z">
              <w:rPr/>
            </w:rPrChange>
          </w:rPr>
          <w:t>. m</w:t>
        </w:r>
        <w:r w:rsidRPr="000A08E9">
          <w:rPr>
            <w:rFonts w:ascii="Courier New" w:hAnsi="Courier New" w:cs="Courier New" w:hint="eastAsia"/>
            <w:sz w:val="20"/>
            <w:szCs w:val="20"/>
            <w:rPrChange w:id="220" w:author="이규영" w:date="2014-06-20T17:04:00Z">
              <w:rPr>
                <w:rFonts w:hint="eastAsia"/>
              </w:rPr>
            </w:rPrChange>
          </w:rPr>
          <w:t>은</w:t>
        </w:r>
        <w:r w:rsidRPr="000A08E9">
          <w:rPr>
            <w:rFonts w:ascii="Courier New" w:hAnsi="Courier New" w:cs="Courier New"/>
            <w:sz w:val="20"/>
            <w:szCs w:val="20"/>
            <w:rPrChange w:id="221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22" w:author="이규영" w:date="2014-06-20T17:04:00Z">
              <w:rPr>
                <w:rFonts w:hint="eastAsia"/>
              </w:rPr>
            </w:rPrChange>
          </w:rPr>
          <w:t>거리</w:t>
        </w:r>
        <w:r w:rsidRPr="000A08E9">
          <w:rPr>
            <w:rFonts w:ascii="Courier New" w:hAnsi="Courier New" w:cs="Courier New"/>
            <w:sz w:val="20"/>
            <w:szCs w:val="20"/>
            <w:rPrChange w:id="223" w:author="이규영" w:date="2014-06-20T17:04:00Z">
              <w:rPr/>
            </w:rPrChange>
          </w:rPr>
          <w:t>, u</w:t>
        </w:r>
        <w:r w:rsidRPr="000A08E9">
          <w:rPr>
            <w:rFonts w:ascii="Courier New" w:hAnsi="Courier New" w:cs="Courier New" w:hint="eastAsia"/>
            <w:sz w:val="20"/>
            <w:szCs w:val="20"/>
            <w:rPrChange w:id="224" w:author="이규영" w:date="2014-06-20T17:04:00Z">
              <w:rPr>
                <w:rFonts w:hint="eastAsia"/>
              </w:rPr>
            </w:rPrChange>
          </w:rPr>
          <w:t>는</w:t>
        </w:r>
        <w:r w:rsidRPr="000A08E9">
          <w:rPr>
            <w:rFonts w:ascii="Courier New" w:hAnsi="Courier New" w:cs="Courier New"/>
            <w:sz w:val="20"/>
            <w:szCs w:val="20"/>
            <w:rPrChange w:id="225" w:author="이규영" w:date="2014-06-20T17:04:00Z">
              <w:rPr/>
            </w:rPrChange>
          </w:rPr>
          <w:t xml:space="preserve"> </w:t>
        </w:r>
        <w:r w:rsidRPr="000A08E9">
          <w:rPr>
            <w:rFonts w:ascii="Courier New" w:hAnsi="Courier New" w:cs="Courier New" w:hint="eastAsia"/>
            <w:sz w:val="20"/>
            <w:szCs w:val="20"/>
            <w:rPrChange w:id="226" w:author="이규영" w:date="2014-06-20T17:04:00Z">
              <w:rPr>
                <w:rFonts w:hint="eastAsia"/>
              </w:rPr>
            </w:rPrChange>
          </w:rPr>
          <w:t>단위</w:t>
        </w:r>
        <w:r w:rsidRPr="000A08E9">
          <w:rPr>
            <w:rFonts w:ascii="Courier New" w:hAnsi="Courier New" w:cs="Courier New"/>
            <w:sz w:val="20"/>
            <w:szCs w:val="20"/>
            <w:rPrChange w:id="227" w:author="이규영" w:date="2014-06-20T17:04:00Z">
              <w:rPr/>
            </w:rPrChange>
          </w:rPr>
          <w:t>.</w:t>
        </w:r>
      </w:ins>
    </w:p>
    <w:p w:rsidR="006018F5" w:rsidRPr="000A08E9" w:rsidRDefault="006018F5" w:rsidP="005E3D6A">
      <w:pPr>
        <w:rPr>
          <w:rFonts w:ascii="Courier New" w:hAnsi="Courier New" w:cs="Courier New"/>
          <w:sz w:val="20"/>
          <w:szCs w:val="20"/>
          <w:rPrChange w:id="228" w:author="이규영" w:date="2014-06-20T17:04:00Z">
            <w:rPr/>
          </w:rPrChange>
        </w:rPr>
      </w:pPr>
      <w:ins w:id="229" w:author="이규영" w:date="2014-05-15T10:51:00Z">
        <w:r w:rsidRPr="000A08E9">
          <w:rPr>
            <w:rFonts w:ascii="Courier New" w:hAnsi="Courier New" w:cs="Courier New"/>
            <w:sz w:val="20"/>
            <w:szCs w:val="20"/>
            <w:rPrChange w:id="230" w:author="이규영" w:date="2014-06-20T17:04:00Z">
              <w:rPr/>
            </w:rPrChange>
          </w:rPr>
          <w:t>}</w:t>
        </w:r>
      </w:ins>
    </w:p>
    <w:p w:rsidR="005E3D6A" w:rsidRDefault="005E3D6A" w:rsidP="005E3D6A">
      <w:pPr>
        <w:rPr>
          <w:ins w:id="231" w:author="이규영" w:date="2014-07-15T16:30:00Z"/>
          <w:rFonts w:ascii="맑은 고딕" w:eastAsia="맑은 고딕" w:hAnsi="맑은 고딕"/>
          <w:sz w:val="22"/>
        </w:rPr>
      </w:pPr>
    </w:p>
    <w:p w:rsidR="00E9535D" w:rsidRDefault="00E9535D" w:rsidP="005E3D6A">
      <w:pPr>
        <w:rPr>
          <w:ins w:id="232" w:author="이규영" w:date="2014-07-15T16:30:00Z"/>
          <w:rFonts w:ascii="맑은 고딕" w:eastAsia="맑은 고딕" w:hAnsi="맑은 고딕"/>
          <w:sz w:val="22"/>
        </w:rPr>
      </w:pPr>
    </w:p>
    <w:p w:rsidR="00E9535D" w:rsidRDefault="00E9535D">
      <w:pPr>
        <w:pStyle w:val="1"/>
        <w:rPr>
          <w:ins w:id="233" w:author="이규영" w:date="2014-07-15T16:30:00Z"/>
        </w:rPr>
        <w:pPrChange w:id="234" w:author="이규영" w:date="2014-07-15T16:30:00Z">
          <w:pPr/>
        </w:pPrChange>
      </w:pPr>
      <w:ins w:id="235" w:author="이규영" w:date="2014-07-15T16:30:00Z">
        <w:r>
          <w:rPr>
            <w:rFonts w:hint="eastAsia"/>
          </w:rPr>
          <w:lastRenderedPageBreak/>
          <w:t>맵</w:t>
        </w:r>
      </w:ins>
      <w:ins w:id="236" w:author="이규영" w:date="2014-07-15T17:00:00Z">
        <w:r w:rsidR="004D7C27">
          <w:rPr>
            <w:rFonts w:hint="eastAsia"/>
          </w:rPr>
          <w:t xml:space="preserve"> </w:t>
        </w:r>
      </w:ins>
      <w:ins w:id="237" w:author="이규영" w:date="2014-07-15T16:30:00Z">
        <w:r>
          <w:rPr>
            <w:rFonts w:hint="eastAsia"/>
          </w:rPr>
          <w:t>속성</w:t>
        </w:r>
      </w:ins>
    </w:p>
    <w:p w:rsidR="00E9535D" w:rsidRDefault="00E9535D">
      <w:pPr>
        <w:pStyle w:val="2"/>
        <w:rPr>
          <w:ins w:id="238" w:author="이규영" w:date="2014-07-15T16:31:00Z"/>
        </w:rPr>
        <w:pPrChange w:id="239" w:author="이규영" w:date="2014-07-15T16:31:00Z">
          <w:pPr/>
        </w:pPrChange>
      </w:pPr>
      <w:ins w:id="240" w:author="이규영" w:date="2014-07-15T16:31:00Z">
        <w:r>
          <w:t>citus.WebGIS.</w:t>
        </w:r>
      </w:ins>
      <w:ins w:id="241" w:author="이규영" w:date="2014-07-15T16:30:00Z">
        <w:r>
          <w:rPr>
            <w:rFonts w:hint="eastAsia"/>
          </w:rPr>
          <w:t>visible</w:t>
        </w:r>
      </w:ins>
      <w:ins w:id="242" w:author="이규영" w:date="2014-07-15T16:31:00Z">
        <w:r>
          <w:t>ZoomLevel</w:t>
        </w:r>
      </w:ins>
    </w:p>
    <w:p w:rsidR="00E9535D" w:rsidRDefault="00E9535D">
      <w:pPr>
        <w:rPr>
          <w:ins w:id="243" w:author="이규영" w:date="2014-07-15T16:58:00Z"/>
        </w:rPr>
      </w:pPr>
      <w:ins w:id="244" w:author="이규영" w:date="2014-07-15T16:31:00Z">
        <w:r>
          <w:rPr>
            <w:rFonts w:hint="eastAsia"/>
          </w:rPr>
          <w:t xml:space="preserve">citusWebGIS는 </w:t>
        </w:r>
      </w:ins>
      <w:ins w:id="245" w:author="이규영" w:date="2014-07-15T16:57:00Z">
        <w:r w:rsidR="006F45BC">
          <w:rPr>
            <w:rFonts w:hint="eastAsia"/>
          </w:rPr>
          <w:t xml:space="preserve">특정 줌레벨에서만 벡터 레이어를 화면에 디스플레이해준다. </w:t>
        </w:r>
        <w:r w:rsidR="006F45BC">
          <w:t>visibleZoomLevel</w:t>
        </w:r>
        <w:r w:rsidR="006F45BC">
          <w:rPr>
            <w:rFonts w:hint="eastAsia"/>
          </w:rPr>
          <w:t xml:space="preserve">은 어느 줌레벨에서 벡터를 출력해 </w:t>
        </w:r>
      </w:ins>
      <w:ins w:id="246" w:author="이규영" w:date="2014-07-15T16:58:00Z">
        <w:r w:rsidR="006F45BC">
          <w:rPr>
            <w:rFonts w:hint="eastAsia"/>
          </w:rPr>
          <w:t>줄지를 결정한다.</w:t>
        </w:r>
      </w:ins>
    </w:p>
    <w:p w:rsidR="006F45BC" w:rsidRDefault="006F45BC">
      <w:pPr>
        <w:rPr>
          <w:ins w:id="247" w:author="이규영" w:date="2014-07-15T16:58:00Z"/>
        </w:rPr>
      </w:pPr>
      <w:ins w:id="248" w:author="이규영" w:date="2014-07-15T16:58:00Z">
        <w:r>
          <w:rPr>
            <w:rFonts w:hint="eastAsia"/>
          </w:rPr>
          <w:t xml:space="preserve">기본값은 </w:t>
        </w:r>
        <w:r>
          <w:t>16</w:t>
        </w:r>
      </w:ins>
    </w:p>
    <w:p w:rsidR="006F45BC" w:rsidRDefault="006F45BC">
      <w:pPr>
        <w:pStyle w:val="2"/>
        <w:rPr>
          <w:ins w:id="249" w:author="이규영" w:date="2014-07-15T16:58:00Z"/>
        </w:rPr>
        <w:pPrChange w:id="250" w:author="이규영" w:date="2014-07-15T16:58:00Z">
          <w:pPr/>
        </w:pPrChange>
      </w:pPr>
      <w:ins w:id="251" w:author="이규영" w:date="2014-07-15T16:58:00Z">
        <w:r>
          <w:t>citus.WebGIS.maxZoomLevel</w:t>
        </w:r>
      </w:ins>
    </w:p>
    <w:p w:rsidR="006F45BC" w:rsidRPr="00E9535D" w:rsidRDefault="006F45BC">
      <w:pPr>
        <w:rPr>
          <w:ins w:id="252" w:author="이규영" w:date="2014-07-15T16:30:00Z"/>
        </w:rPr>
      </w:pPr>
      <w:ins w:id="253" w:author="이규영" w:date="2014-07-15T16:58:00Z">
        <w:r>
          <w:rPr>
            <w:rFonts w:hint="eastAsia"/>
          </w:rPr>
          <w:t>최대 줌레벨을 가리킨다.</w:t>
        </w:r>
        <w:r>
          <w:t xml:space="preserve"> </w:t>
        </w:r>
        <w:r>
          <w:rPr>
            <w:rFonts w:hint="eastAsia"/>
          </w:rPr>
          <w:t xml:space="preserve">기본값은 </w:t>
        </w:r>
        <w:r>
          <w:t>18</w:t>
        </w:r>
      </w:ins>
    </w:p>
    <w:p w:rsidR="00E9535D" w:rsidRDefault="004D7C27">
      <w:pPr>
        <w:pStyle w:val="2"/>
        <w:rPr>
          <w:ins w:id="254" w:author="이규영" w:date="2014-07-15T16:58:00Z"/>
        </w:rPr>
        <w:pPrChange w:id="255" w:author="이규영" w:date="2014-07-15T16:59:00Z">
          <w:pPr/>
        </w:pPrChange>
      </w:pPr>
      <w:ins w:id="256" w:author="이규영" w:date="2014-07-15T16:58:00Z">
        <w:r>
          <w:rPr>
            <w:rFonts w:hint="eastAsia"/>
          </w:rPr>
          <w:t>citus.</w:t>
        </w:r>
        <w:r>
          <w:t>WebGIS.initialZoom</w:t>
        </w:r>
      </w:ins>
    </w:p>
    <w:p w:rsidR="004D7C27" w:rsidRDefault="004D7C27" w:rsidP="005E3D6A">
      <w:pPr>
        <w:rPr>
          <w:ins w:id="257" w:author="이규영" w:date="2014-07-15T16:59:00Z"/>
          <w:rFonts w:ascii="맑은 고딕" w:eastAsia="맑은 고딕" w:hAnsi="맑은 고딕"/>
          <w:sz w:val="22"/>
        </w:rPr>
      </w:pPr>
      <w:ins w:id="258" w:author="이규영" w:date="2014-07-15T16:59:00Z">
        <w:r>
          <w:rPr>
            <w:rFonts w:ascii="맑은 고딕" w:eastAsia="맑은 고딕" w:hAnsi="맑은 고딕" w:hint="eastAsia"/>
            <w:sz w:val="22"/>
          </w:rPr>
          <w:t xml:space="preserve">citus.WebGIS를 처음 로딩한 후 최초로 맵을 출력할 때의 줌레벨. 기본값은 </w:t>
        </w:r>
        <w:r>
          <w:rPr>
            <w:rFonts w:ascii="맑은 고딕" w:eastAsia="맑은 고딕" w:hAnsi="맑은 고딕"/>
            <w:sz w:val="22"/>
          </w:rPr>
          <w:t>11</w:t>
        </w:r>
        <w:r>
          <w:rPr>
            <w:rFonts w:ascii="맑은 고딕" w:eastAsia="맑은 고딕" w:hAnsi="맑은 고딕" w:hint="eastAsia"/>
            <w:sz w:val="22"/>
          </w:rPr>
          <w:t>이다</w:t>
        </w:r>
        <w:r>
          <w:rPr>
            <w:rFonts w:ascii="맑은 고딕" w:eastAsia="맑은 고딕" w:hAnsi="맑은 고딕"/>
            <w:sz w:val="22"/>
          </w:rPr>
          <w:t>.</w:t>
        </w:r>
      </w:ins>
    </w:p>
    <w:p w:rsidR="004D7C27" w:rsidRDefault="004D7C27">
      <w:pPr>
        <w:pStyle w:val="2"/>
        <w:rPr>
          <w:ins w:id="259" w:author="이규영" w:date="2014-07-15T17:00:00Z"/>
        </w:rPr>
        <w:pPrChange w:id="260" w:author="이규영" w:date="2014-07-15T17:00:00Z">
          <w:pPr/>
        </w:pPrChange>
      </w:pPr>
      <w:ins w:id="261" w:author="이규영" w:date="2014-07-15T17:00:00Z">
        <w:r>
          <w:rPr>
            <w:rFonts w:hint="eastAsia"/>
          </w:rPr>
          <w:t>citus.</w:t>
        </w:r>
        <w:r>
          <w:t>WebGIS.lon</w:t>
        </w:r>
      </w:ins>
    </w:p>
    <w:p w:rsidR="004D7C27" w:rsidRDefault="004D7C27" w:rsidP="005E3D6A">
      <w:pPr>
        <w:rPr>
          <w:ins w:id="262" w:author="이규영" w:date="2014-07-15T17:00:00Z"/>
          <w:rFonts w:ascii="맑은 고딕" w:eastAsia="맑은 고딕" w:hAnsi="맑은 고딕"/>
          <w:sz w:val="22"/>
        </w:rPr>
      </w:pPr>
      <w:ins w:id="263" w:author="이규영" w:date="2014-07-15T17:00:00Z">
        <w:r>
          <w:rPr>
            <w:rFonts w:ascii="맑은 고딕" w:eastAsia="맑은 고딕" w:hAnsi="맑은 고딕" w:hint="eastAsia"/>
            <w:sz w:val="22"/>
          </w:rPr>
          <w:t>citus.WebGIS를 처음 로딩한 후 최초로 맵을 출력할 때의 경도</w:t>
        </w:r>
      </w:ins>
    </w:p>
    <w:p w:rsidR="004D7C27" w:rsidRDefault="004D7C27">
      <w:pPr>
        <w:pStyle w:val="2"/>
        <w:rPr>
          <w:ins w:id="264" w:author="이규영" w:date="2014-07-15T17:01:00Z"/>
        </w:rPr>
        <w:pPrChange w:id="265" w:author="이규영" w:date="2014-07-15T17:01:00Z">
          <w:pPr/>
        </w:pPrChange>
      </w:pPr>
      <w:ins w:id="266" w:author="이규영" w:date="2014-07-15T17:00:00Z">
        <w:r>
          <w:rPr>
            <w:rFonts w:hint="eastAsia"/>
          </w:rPr>
          <w:t>citus.</w:t>
        </w:r>
        <w:r>
          <w:t>WebGIS.</w:t>
        </w:r>
      </w:ins>
      <w:ins w:id="267" w:author="이규영" w:date="2014-07-15T17:01:00Z">
        <w:r>
          <w:t>lat</w:t>
        </w:r>
      </w:ins>
    </w:p>
    <w:p w:rsidR="004D7C27" w:rsidRDefault="004D7C27" w:rsidP="005E3D6A">
      <w:pPr>
        <w:rPr>
          <w:ins w:id="268" w:author="이규영" w:date="2014-07-15T17:00:00Z"/>
          <w:rFonts w:ascii="맑은 고딕" w:eastAsia="맑은 고딕" w:hAnsi="맑은 고딕"/>
          <w:sz w:val="22"/>
        </w:rPr>
      </w:pPr>
      <w:ins w:id="269" w:author="이규영" w:date="2014-07-15T17:01:00Z">
        <w:r>
          <w:rPr>
            <w:rFonts w:ascii="맑은 고딕" w:eastAsia="맑은 고딕" w:hAnsi="맑은 고딕" w:hint="eastAsia"/>
            <w:sz w:val="22"/>
          </w:rPr>
          <w:t>citus.WebGIS를 처음 로딩한 후 최초로 맵을 출력할 때의 위도</w:t>
        </w:r>
      </w:ins>
    </w:p>
    <w:p w:rsidR="004D7C27" w:rsidRPr="004D7C27" w:rsidRDefault="004D7C27" w:rsidP="005E3D6A">
      <w:pPr>
        <w:rPr>
          <w:rFonts w:ascii="맑은 고딕" w:eastAsia="맑은 고딕" w:hAnsi="맑은 고딕"/>
          <w:sz w:val="22"/>
        </w:rPr>
      </w:pPr>
    </w:p>
    <w:p w:rsidR="005E3D6A" w:rsidRDefault="005E3D6A" w:rsidP="005E3D6A">
      <w:pPr>
        <w:pStyle w:val="1"/>
        <w:rPr>
          <w:sz w:val="20"/>
        </w:rPr>
      </w:pPr>
      <w:del w:id="270" w:author="이규영" w:date="2014-06-20T17:21:00Z">
        <w:r w:rsidDel="00737762">
          <w:rPr>
            <w:rFonts w:hint="eastAsia"/>
          </w:rPr>
          <w:delText>툴바</w:delText>
        </w:r>
      </w:del>
      <w:ins w:id="271" w:author="이규영" w:date="2014-06-20T17:21:00Z">
        <w:r w:rsidR="00737762">
          <w:rPr>
            <w:rFonts w:hint="eastAsia"/>
          </w:rPr>
          <w:t>맵내비게이</w:t>
        </w:r>
      </w:ins>
      <w:ins w:id="272" w:author="이규영" w:date="2014-06-20T17:22:00Z">
        <w:r w:rsidR="00737762">
          <w:rPr>
            <w:rFonts w:hint="eastAsia"/>
          </w:rPr>
          <w:t>션</w:t>
        </w:r>
      </w:ins>
    </w:p>
    <w:p w:rsidR="005E3D6A" w:rsidRDefault="00C10A9A" w:rsidP="00C10A9A">
      <w:pPr>
        <w:pStyle w:val="2"/>
      </w:pPr>
      <w:r>
        <w:rPr>
          <w:rFonts w:hint="eastAsia"/>
        </w:rPr>
        <w:t>citus.</w:t>
      </w:r>
      <w:r>
        <w:t>WebGIS.setNavZoomInMode()</w:t>
      </w:r>
    </w:p>
    <w:p w:rsidR="00C10A9A" w:rsidRDefault="00423C9F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webgis 모드를 확대모드로 바꿈. 사각형으로 지도를 확대함.</w:t>
      </w:r>
    </w:p>
    <w:p w:rsidR="00C10A9A" w:rsidRDefault="00C10A9A" w:rsidP="00C10A9A">
      <w:pPr>
        <w:pStyle w:val="2"/>
      </w:pPr>
      <w:r>
        <w:t>citus.WebGIS.setNavZoomOutMode()</w:t>
      </w:r>
    </w:p>
    <w:p w:rsidR="00C10A9A" w:rsidRDefault="00423C9F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webgis 모드를 축소모드로 바꿈. 사각형으로 지도를 축소함.</w:t>
      </w:r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WebGIS.setNavPanMode()</w:t>
      </w:r>
    </w:p>
    <w:p w:rsidR="00C10A9A" w:rsidRDefault="00423C9F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지도를 이동모드로 바꿈. 마우스로 드래그하여 지도를 이동함.</w:t>
      </w:r>
    </w:p>
    <w:p w:rsidR="005E3D6A" w:rsidRDefault="00C10A9A" w:rsidP="00C10A9A">
      <w:pPr>
        <w:pStyle w:val="2"/>
      </w:pPr>
      <w:r>
        <w:rPr>
          <w:rFonts w:hint="eastAsia"/>
        </w:rPr>
        <w:lastRenderedPageBreak/>
        <w:t>citus.</w:t>
      </w:r>
      <w:r>
        <w:t>WebGIS.redraw()</w:t>
      </w:r>
    </w:p>
    <w:p w:rsidR="00C10A9A" w:rsidRDefault="00423C9F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지도 다시 그리기. 각 레이어와 시설물을 다시 그림.</w:t>
      </w:r>
    </w:p>
    <w:p w:rsidR="005E3D6A" w:rsidRDefault="00C10A9A" w:rsidP="00C10A9A">
      <w:pPr>
        <w:pStyle w:val="2"/>
      </w:pPr>
      <w:r>
        <w:rPr>
          <w:rFonts w:hint="eastAsia"/>
        </w:rPr>
        <w:t>citus.</w:t>
      </w:r>
      <w:r>
        <w:t>WebGIS.showFullMap()</w:t>
      </w:r>
    </w:p>
    <w:p w:rsidR="003F4CE2" w:rsidRDefault="00C10A9A" w:rsidP="005E3D6A">
      <w:pPr>
        <w:rPr>
          <w:ins w:id="273" w:author="이규영" w:date="2014-09-18T21:05:00Z"/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관할대상의 전체지도가 나오도록 지도이동</w:t>
      </w:r>
    </w:p>
    <w:p w:rsidR="003F4CE2" w:rsidDel="003F4CE2" w:rsidRDefault="003F4CE2" w:rsidP="005E3D6A">
      <w:pPr>
        <w:rPr>
          <w:del w:id="274" w:author="이규영" w:date="2014-09-18T21:06:00Z"/>
          <w:rFonts w:ascii="맑은 고딕" w:eastAsia="맑은 고딕" w:hAnsi="맑은 고딕"/>
          <w:sz w:val="22"/>
        </w:rPr>
      </w:pPr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</w:t>
      </w:r>
      <w:del w:id="275" w:author="이규영" w:date="2014-06-20T17:06:00Z">
        <w:r w:rsidDel="000A08E9">
          <w:delText>moveMap</w:delText>
        </w:r>
      </w:del>
      <w:ins w:id="276" w:author="이규영" w:date="2014-06-20T17:06:00Z">
        <w:r w:rsidR="000A08E9">
          <w:rPr>
            <w:rFonts w:hint="eastAsia"/>
          </w:rPr>
          <w:t>center</w:t>
        </w:r>
      </w:ins>
      <w:r>
        <w:t>(lon, lat, zoom</w:t>
      </w:r>
      <w:ins w:id="277" w:author="이규영" w:date="2014-06-20T17:06:00Z">
        <w:r w:rsidR="000A08E9">
          <w:t>, epsg</w:t>
        </w:r>
      </w:ins>
      <w:r>
        <w:t>)</w:t>
      </w:r>
    </w:p>
    <w:p w:rsidR="00C10A9A" w:rsidRDefault="00423C9F" w:rsidP="005E3D6A">
      <w:pPr>
        <w:rPr>
          <w:ins w:id="278" w:author="이규영" w:date="2014-06-20T17:15:00Z"/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특정 위치와 줌으로 지도를 이동함. 이를 이용해 관심영역을 관리할 수 있음.</w:t>
      </w:r>
    </w:p>
    <w:p w:rsidR="00737762" w:rsidRDefault="00737762" w:rsidP="005E3D6A">
      <w:pPr>
        <w:rPr>
          <w:ins w:id="279" w:author="이규영" w:date="2014-06-20T17:15:00Z"/>
          <w:rFonts w:ascii="맑은 고딕" w:eastAsia="맑은 고딕" w:hAnsi="맑은 고딕"/>
          <w:sz w:val="22"/>
        </w:rPr>
      </w:pPr>
      <w:ins w:id="280" w:author="이규영" w:date="2014-06-20T17:15:00Z">
        <w:r>
          <w:rPr>
            <w:rFonts w:ascii="맑은 고딕" w:eastAsia="맑은 고딕" w:hAnsi="맑은 고딕"/>
            <w:sz w:val="22"/>
          </w:rPr>
          <w:t>epsg</w:t>
        </w:r>
        <w:r>
          <w:rPr>
            <w:rFonts w:ascii="맑은 고딕" w:eastAsia="맑은 고딕" w:hAnsi="맑은 고딕" w:hint="eastAsia"/>
            <w:sz w:val="22"/>
          </w:rPr>
          <w:t>는 lon,lat의 좌표계를 나타낸다.</w:t>
        </w:r>
      </w:ins>
    </w:p>
    <w:p w:rsidR="00737762" w:rsidRDefault="00737762" w:rsidP="005E3D6A">
      <w:pPr>
        <w:rPr>
          <w:ins w:id="281" w:author="이규영" w:date="2014-06-20T17:15:00Z"/>
          <w:rFonts w:ascii="맑은 고딕" w:eastAsia="맑은 고딕" w:hAnsi="맑은 고딕"/>
          <w:sz w:val="22"/>
        </w:rPr>
      </w:pPr>
      <w:ins w:id="282" w:author="이규영" w:date="2014-06-20T17:15:00Z">
        <w:r>
          <w:rPr>
            <w:rFonts w:ascii="맑은 고딕" w:eastAsia="맑은 고딕" w:hAnsi="맑은 고딕" w:hint="eastAsia"/>
            <w:sz w:val="22"/>
          </w:rPr>
          <w:t>c</w:t>
        </w:r>
        <w:r>
          <w:rPr>
            <w:rFonts w:ascii="맑은 고딕" w:eastAsia="맑은 고딕" w:hAnsi="맑은 고딕"/>
            <w:sz w:val="22"/>
          </w:rPr>
          <w:t>itusWebGIS</w:t>
        </w:r>
        <w:r>
          <w:rPr>
            <w:rFonts w:ascii="맑은 고딕" w:eastAsia="맑은 고딕" w:hAnsi="맑은 고딕" w:hint="eastAsia"/>
            <w:sz w:val="22"/>
          </w:rPr>
          <w:t>가 지원하는 좌표계는 아래</w:t>
        </w:r>
      </w:ins>
      <w:ins w:id="283" w:author="이규영" w:date="2014-06-20T17:20:00Z">
        <w:r>
          <w:rPr>
            <w:rFonts w:ascii="맑은 고딕" w:eastAsia="맑은 고딕" w:hAnsi="맑은 고딕" w:hint="eastAsia"/>
            <w:sz w:val="22"/>
          </w:rPr>
          <w:t xml:space="preserve"> 표</w:t>
        </w:r>
      </w:ins>
      <w:ins w:id="284" w:author="이규영" w:date="2014-06-20T17:15:00Z">
        <w:r>
          <w:rPr>
            <w:rFonts w:ascii="맑은 고딕" w:eastAsia="맑은 고딕" w:hAnsi="맑은 고딕" w:hint="eastAsia"/>
            <w:sz w:val="22"/>
          </w:rPr>
          <w:t>와 같다.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  <w:tblPrChange w:id="285" w:author="이규영" w:date="2014-06-20T17:20:00Z">
          <w:tblPr>
            <w:tblStyle w:val="af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4820"/>
        <w:tblGridChange w:id="286">
          <w:tblGrid>
            <w:gridCol w:w="2263"/>
            <w:gridCol w:w="2245"/>
            <w:gridCol w:w="2575"/>
            <w:gridCol w:w="1933"/>
          </w:tblGrid>
        </w:tblGridChange>
      </w:tblGrid>
      <w:tr w:rsidR="00737762" w:rsidRPr="00EC0560" w:rsidTr="00737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87" w:author="이규영" w:date="2014-06-20T17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PrChange w:id="288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289" w:author="이규영" w:date="2014-06-20T17:19:00Z"/>
                <w:rFonts w:ascii="맑은 고딕" w:eastAsia="맑은 고딕" w:hAnsi="맑은 고딕"/>
                <w:sz w:val="22"/>
              </w:rPr>
            </w:pPr>
            <w:ins w:id="290" w:author="이규영" w:date="2014-06-20T17:19:00Z">
              <w:r w:rsidRPr="00EC0560">
                <w:rPr>
                  <w:rFonts w:ascii="맑은 고딕" w:eastAsia="맑은 고딕" w:hAnsi="맑은 고딕" w:hint="eastAsia"/>
                  <w:sz w:val="22"/>
                </w:rPr>
                <w:t>EPSG</w:t>
              </w:r>
            </w:ins>
          </w:p>
        </w:tc>
        <w:tc>
          <w:tcPr>
            <w:tcW w:w="4820" w:type="dxa"/>
            <w:tcPrChange w:id="291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2" w:author="이규영" w:date="2014-06-20T17:19:00Z"/>
                <w:rFonts w:ascii="맑은 고딕" w:eastAsia="맑은 고딕" w:hAnsi="맑은 고딕"/>
                <w:sz w:val="22"/>
              </w:rPr>
            </w:pPr>
            <w:ins w:id="293" w:author="이규영" w:date="2014-06-20T17:19:00Z">
              <w:r w:rsidRPr="00EC0560">
                <w:rPr>
                  <w:rFonts w:ascii="맑은 고딕" w:eastAsia="맑은 고딕" w:hAnsi="맑은 고딕" w:hint="eastAsia"/>
                  <w:sz w:val="22"/>
                </w:rPr>
                <w:t>좌표계</w:t>
              </w:r>
            </w:ins>
          </w:p>
        </w:tc>
      </w:tr>
      <w:tr w:rsidR="00737762" w:rsidRPr="00EC0560" w:rsidTr="00737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4" w:author="이규영" w:date="2014-06-20T17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PrChange w:id="295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96" w:author="이규영" w:date="2014-06-20T17:19:00Z"/>
                <w:rFonts w:ascii="맑은 고딕" w:eastAsia="맑은 고딕" w:hAnsi="맑은 고딕"/>
                <w:sz w:val="22"/>
              </w:rPr>
            </w:pPr>
            <w:ins w:id="297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5187</w:t>
              </w:r>
            </w:ins>
          </w:p>
        </w:tc>
        <w:tc>
          <w:tcPr>
            <w:tcW w:w="4820" w:type="dxa"/>
            <w:tcPrChange w:id="298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9" w:author="이규영" w:date="2014-06-20T17:19:00Z"/>
                <w:rFonts w:ascii="맑은 고딕" w:eastAsia="맑은 고딕" w:hAnsi="맑은 고딕"/>
                <w:sz w:val="22"/>
              </w:rPr>
            </w:pPr>
            <w:ins w:id="300" w:author="이규영" w:date="2014-06-20T17:19:00Z">
              <w:r w:rsidRPr="00EC0560">
                <w:rPr>
                  <w:rFonts w:ascii="맑은 고딕" w:eastAsia="맑은 고딕" w:hAnsi="맑은 고딕" w:hint="eastAsia"/>
                  <w:sz w:val="22"/>
                </w:rPr>
                <w:t>동부원점</w:t>
              </w:r>
              <w:r w:rsidRPr="00EC0560">
                <w:rPr>
                  <w:rFonts w:ascii="맑은 고딕" w:eastAsia="맑은 고딕" w:hAnsi="맑은 고딕"/>
                  <w:sz w:val="22"/>
                </w:rPr>
                <w:t>(GRS80)</w:t>
              </w:r>
            </w:ins>
          </w:p>
        </w:tc>
      </w:tr>
      <w:tr w:rsidR="00737762" w:rsidRPr="00EC0560" w:rsidTr="00737762">
        <w:trPr>
          <w:ins w:id="301" w:author="이규영" w:date="2014-06-20T17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PrChange w:id="302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rPr>
                <w:ins w:id="303" w:author="이규영" w:date="2014-06-20T17:19:00Z"/>
                <w:rFonts w:ascii="맑은 고딕" w:eastAsia="맑은 고딕" w:hAnsi="맑은 고딕"/>
                <w:sz w:val="22"/>
              </w:rPr>
            </w:pPr>
            <w:ins w:id="304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5186</w:t>
              </w:r>
            </w:ins>
          </w:p>
        </w:tc>
        <w:tc>
          <w:tcPr>
            <w:tcW w:w="4820" w:type="dxa"/>
            <w:tcPrChange w:id="305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이규영" w:date="2014-06-20T17:19:00Z"/>
                <w:rFonts w:ascii="맑은 고딕" w:eastAsia="맑은 고딕" w:hAnsi="맑은 고딕"/>
                <w:sz w:val="22"/>
              </w:rPr>
            </w:pPr>
            <w:ins w:id="307" w:author="이규영" w:date="2014-06-20T17:19:00Z">
              <w:r w:rsidRPr="00EC0560">
                <w:rPr>
                  <w:rFonts w:ascii="맑은 고딕" w:eastAsia="맑은 고딕" w:hAnsi="맑은 고딕" w:hint="eastAsia"/>
                  <w:sz w:val="22"/>
                </w:rPr>
                <w:t>중부원점</w:t>
              </w:r>
              <w:r w:rsidRPr="00EC0560">
                <w:rPr>
                  <w:rFonts w:ascii="맑은 고딕" w:eastAsia="맑은 고딕" w:hAnsi="맑은 고딕"/>
                  <w:sz w:val="22"/>
                </w:rPr>
                <w:t>(GRS80)</w:t>
              </w:r>
            </w:ins>
          </w:p>
        </w:tc>
      </w:tr>
      <w:tr w:rsidR="00737762" w:rsidRPr="00EC0560" w:rsidTr="00737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8" w:author="이규영" w:date="2014-06-20T17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PrChange w:id="309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10" w:author="이규영" w:date="2014-06-20T17:19:00Z"/>
                <w:rFonts w:ascii="맑은 고딕" w:eastAsia="맑은 고딕" w:hAnsi="맑은 고딕"/>
                <w:sz w:val="22"/>
              </w:rPr>
            </w:pPr>
            <w:ins w:id="311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5179</w:t>
              </w:r>
            </w:ins>
          </w:p>
        </w:tc>
        <w:tc>
          <w:tcPr>
            <w:tcW w:w="4820" w:type="dxa"/>
            <w:tcPrChange w:id="312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3" w:author="이규영" w:date="2014-06-20T17:19:00Z"/>
                <w:rFonts w:ascii="맑은 고딕" w:eastAsia="맑은 고딕" w:hAnsi="맑은 고딕"/>
                <w:sz w:val="22"/>
              </w:rPr>
            </w:pPr>
            <w:ins w:id="314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UTM-K (GRS80)</w:t>
              </w:r>
            </w:ins>
          </w:p>
        </w:tc>
      </w:tr>
      <w:tr w:rsidR="004D7C27" w:rsidRPr="00EC0560" w:rsidTr="00737762">
        <w:trPr>
          <w:ins w:id="315" w:author="이규영" w:date="2014-07-15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7C27" w:rsidRPr="00EC0560" w:rsidRDefault="004D7C27" w:rsidP="00EC0560">
            <w:pPr>
              <w:rPr>
                <w:ins w:id="316" w:author="이규영" w:date="2014-07-15T17:04:00Z"/>
                <w:rFonts w:ascii="맑은 고딕" w:eastAsia="맑은 고딕" w:hAnsi="맑은 고딕"/>
                <w:sz w:val="22"/>
              </w:rPr>
            </w:pPr>
            <w:ins w:id="317" w:author="이규영" w:date="2014-07-15T17:04:00Z">
              <w:r>
                <w:rPr>
                  <w:rFonts w:ascii="맑은 고딕" w:eastAsia="맑은 고딕" w:hAnsi="맑은 고딕" w:hint="eastAsia"/>
                  <w:sz w:val="22"/>
                </w:rPr>
                <w:t>4326</w:t>
              </w:r>
            </w:ins>
          </w:p>
        </w:tc>
        <w:tc>
          <w:tcPr>
            <w:tcW w:w="4820" w:type="dxa"/>
          </w:tcPr>
          <w:p w:rsidR="004D7C27" w:rsidRPr="00EC0560" w:rsidRDefault="004D7C27" w:rsidP="00EC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8" w:author="이규영" w:date="2014-07-15T17:04:00Z"/>
                <w:rFonts w:ascii="맑은 고딕" w:eastAsia="맑은 고딕" w:hAnsi="맑은 고딕"/>
                <w:sz w:val="22"/>
              </w:rPr>
            </w:pPr>
            <w:ins w:id="319" w:author="이규영" w:date="2014-07-15T17:04:00Z">
              <w:r>
                <w:rPr>
                  <w:rFonts w:ascii="맑은 고딕" w:eastAsia="맑은 고딕" w:hAnsi="맑은 고딕" w:hint="eastAsia"/>
                  <w:sz w:val="22"/>
                </w:rPr>
                <w:t>WGS84 경위도</w:t>
              </w:r>
            </w:ins>
          </w:p>
        </w:tc>
      </w:tr>
      <w:tr w:rsidR="004146B7" w:rsidRPr="00EC0560" w:rsidTr="00737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0" w:author="이규영" w:date="2014-07-30T19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46B7" w:rsidRDefault="004146B7" w:rsidP="00EC0560">
            <w:pPr>
              <w:rPr>
                <w:ins w:id="321" w:author="이규영" w:date="2014-07-30T19:04:00Z"/>
                <w:rFonts w:ascii="맑은 고딕" w:eastAsia="맑은 고딕" w:hAnsi="맑은 고딕"/>
                <w:sz w:val="22"/>
              </w:rPr>
            </w:pPr>
            <w:ins w:id="322" w:author="이규영" w:date="2014-07-30T19:04:00Z">
              <w:r>
                <w:rPr>
                  <w:rFonts w:ascii="맑은 고딕" w:eastAsia="맑은 고딕" w:hAnsi="맑은 고딕" w:hint="eastAsia"/>
                  <w:sz w:val="22"/>
                </w:rPr>
                <w:t>4019</w:t>
              </w:r>
            </w:ins>
          </w:p>
        </w:tc>
        <w:tc>
          <w:tcPr>
            <w:tcW w:w="4820" w:type="dxa"/>
          </w:tcPr>
          <w:p w:rsidR="004146B7" w:rsidRDefault="004146B7" w:rsidP="00EC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3" w:author="이규영" w:date="2014-07-30T19:04:00Z"/>
                <w:rFonts w:ascii="맑은 고딕" w:eastAsia="맑은 고딕" w:hAnsi="맑은 고딕"/>
                <w:sz w:val="22"/>
              </w:rPr>
            </w:pPr>
            <w:ins w:id="324" w:author="이규영" w:date="2014-07-30T19:04:00Z">
              <w:r>
                <w:rPr>
                  <w:rFonts w:ascii="맑은 고딕" w:eastAsia="맑은 고딕" w:hAnsi="맑은 고딕" w:hint="eastAsia"/>
                  <w:sz w:val="22"/>
                </w:rPr>
                <w:t>GRS80 경위도</w:t>
              </w:r>
            </w:ins>
          </w:p>
        </w:tc>
      </w:tr>
      <w:tr w:rsidR="00737762" w:rsidRPr="00EC0560" w:rsidTr="00737762">
        <w:trPr>
          <w:ins w:id="325" w:author="이규영" w:date="2014-06-20T17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PrChange w:id="326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rPr>
                <w:ins w:id="327" w:author="이규영" w:date="2014-06-20T17:19:00Z"/>
                <w:rFonts w:ascii="맑은 고딕" w:eastAsia="맑은 고딕" w:hAnsi="맑은 고딕"/>
                <w:sz w:val="22"/>
              </w:rPr>
            </w:pPr>
            <w:ins w:id="328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900913</w:t>
              </w:r>
            </w:ins>
          </w:p>
        </w:tc>
        <w:tc>
          <w:tcPr>
            <w:tcW w:w="4820" w:type="dxa"/>
            <w:tcPrChange w:id="329" w:author="이규영" w:date="2014-06-20T17:20:00Z">
              <w:tcPr>
                <w:tcW w:w="4508" w:type="dxa"/>
                <w:gridSpan w:val="2"/>
              </w:tcPr>
            </w:tcPrChange>
          </w:tcPr>
          <w:p w:rsidR="00737762" w:rsidRPr="00EC0560" w:rsidRDefault="00737762" w:rsidP="00EC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이규영" w:date="2014-06-20T17:19:00Z"/>
                <w:rFonts w:ascii="맑은 고딕" w:eastAsia="맑은 고딕" w:hAnsi="맑은 고딕"/>
                <w:sz w:val="22"/>
              </w:rPr>
            </w:pPr>
            <w:ins w:id="331" w:author="이규영" w:date="2014-06-20T17:19:00Z">
              <w:r w:rsidRPr="00EC0560">
                <w:rPr>
                  <w:rFonts w:ascii="맑은 고딕" w:eastAsia="맑은 고딕" w:hAnsi="맑은 고딕"/>
                  <w:sz w:val="22"/>
                </w:rPr>
                <w:t>Google Mercator</w:t>
              </w:r>
            </w:ins>
          </w:p>
        </w:tc>
      </w:tr>
    </w:tbl>
    <w:p w:rsidR="00737762" w:rsidRDefault="00737762" w:rsidP="005E3D6A">
      <w:pPr>
        <w:rPr>
          <w:ins w:id="332" w:author="이규영" w:date="2014-06-20T17:07:00Z"/>
          <w:rFonts w:ascii="맑은 고딕" w:eastAsia="맑은 고딕" w:hAnsi="맑은 고딕"/>
          <w:sz w:val="22"/>
        </w:rPr>
      </w:pPr>
    </w:p>
    <w:p w:rsidR="000A08E9" w:rsidRDefault="000A08E9" w:rsidP="005E3D6A">
      <w:pPr>
        <w:rPr>
          <w:ins w:id="333" w:author="이규영" w:date="2014-06-20T17:07:00Z"/>
          <w:rFonts w:ascii="맑은 고딕" w:eastAsia="맑은 고딕" w:hAnsi="맑은 고딕"/>
          <w:sz w:val="22"/>
        </w:rPr>
      </w:pPr>
      <w:ins w:id="334" w:author="이규영" w:date="2014-06-20T17:07:00Z">
        <w:r>
          <w:rPr>
            <w:rFonts w:ascii="맑은 고딕" w:eastAsia="맑은 고딕" w:hAnsi="맑은 고딕" w:hint="eastAsia"/>
            <w:sz w:val="22"/>
          </w:rPr>
          <w:t xml:space="preserve">파라미터없이 </w:t>
        </w:r>
        <w:r>
          <w:rPr>
            <w:rFonts w:ascii="맑은 고딕" w:eastAsia="맑은 고딕" w:hAnsi="맑은 고딕"/>
            <w:sz w:val="22"/>
          </w:rPr>
          <w:t>citus.WebGIS.center()</w:t>
        </w:r>
        <w:r>
          <w:rPr>
            <w:rFonts w:ascii="맑은 고딕" w:eastAsia="맑은 고딕" w:hAnsi="맑은 고딕" w:hint="eastAsia"/>
            <w:sz w:val="22"/>
          </w:rPr>
          <w:t xml:space="preserve">를 호출하면, </w:t>
        </w:r>
      </w:ins>
      <w:ins w:id="335" w:author="이규영" w:date="2014-06-20T17:08:00Z">
        <w:r>
          <w:rPr>
            <w:rFonts w:ascii="맑은 고딕" w:eastAsia="맑은 고딕" w:hAnsi="맑은 고딕" w:hint="eastAsia"/>
            <w:sz w:val="22"/>
          </w:rPr>
          <w:t>아래 객체가 리턴된다.</w:t>
        </w:r>
      </w:ins>
    </w:p>
    <w:p w:rsidR="000A08E9" w:rsidRPr="000A08E9" w:rsidRDefault="000A08E9" w:rsidP="005E3D6A">
      <w:pPr>
        <w:rPr>
          <w:ins w:id="336" w:author="이규영" w:date="2014-06-20T17:07:00Z"/>
          <w:rFonts w:ascii="Courier New" w:eastAsia="맑은 고딕" w:hAnsi="Courier New" w:cs="Courier New"/>
          <w:sz w:val="20"/>
          <w:szCs w:val="20"/>
          <w:rPrChange w:id="337" w:author="이규영" w:date="2014-06-20T17:08:00Z">
            <w:rPr>
              <w:ins w:id="338" w:author="이규영" w:date="2014-06-20T17:07:00Z"/>
              <w:rFonts w:ascii="맑은 고딕" w:eastAsia="맑은 고딕" w:hAnsi="맑은 고딕"/>
              <w:sz w:val="22"/>
            </w:rPr>
          </w:rPrChange>
        </w:rPr>
      </w:pPr>
      <w:ins w:id="339" w:author="이규영" w:date="2014-06-20T17:07:00Z">
        <w:r w:rsidRPr="000A08E9">
          <w:rPr>
            <w:rFonts w:ascii="Courier New" w:eastAsia="맑은 고딕" w:hAnsi="Courier New" w:cs="Courier New"/>
            <w:sz w:val="20"/>
            <w:szCs w:val="20"/>
            <w:rPrChange w:id="340" w:author="이규영" w:date="2014-06-20T17:08:00Z">
              <w:rPr>
                <w:rFonts w:ascii="맑은 고딕" w:eastAsia="맑은 고딕" w:hAnsi="맑은 고딕"/>
                <w:sz w:val="22"/>
              </w:rPr>
            </w:rPrChange>
          </w:rPr>
          <w:t>{</w:t>
        </w:r>
      </w:ins>
    </w:p>
    <w:p w:rsidR="000A08E9" w:rsidRPr="000A08E9" w:rsidRDefault="000A08E9" w:rsidP="005E3D6A">
      <w:pPr>
        <w:rPr>
          <w:ins w:id="341" w:author="이규영" w:date="2014-06-20T17:07:00Z"/>
          <w:rFonts w:ascii="Courier New" w:eastAsia="맑은 고딕" w:hAnsi="Courier New" w:cs="Courier New"/>
          <w:sz w:val="20"/>
          <w:szCs w:val="20"/>
          <w:rPrChange w:id="342" w:author="이규영" w:date="2014-06-20T17:08:00Z">
            <w:rPr>
              <w:ins w:id="343" w:author="이규영" w:date="2014-06-20T17:07:00Z"/>
              <w:rFonts w:ascii="맑은 고딕" w:eastAsia="맑은 고딕" w:hAnsi="맑은 고딕"/>
              <w:sz w:val="22"/>
            </w:rPr>
          </w:rPrChange>
        </w:rPr>
      </w:pPr>
      <w:ins w:id="344" w:author="이규영" w:date="2014-06-20T17:07:00Z">
        <w:r w:rsidRPr="000A08E9">
          <w:rPr>
            <w:rFonts w:ascii="Courier New" w:eastAsia="맑은 고딕" w:hAnsi="Courier New" w:cs="Courier New"/>
            <w:sz w:val="20"/>
            <w:szCs w:val="20"/>
            <w:rPrChange w:id="345" w:author="이규영" w:date="2014-06-20T17:08:00Z">
              <w:rPr>
                <w:rFonts w:ascii="맑은 고딕" w:eastAsia="맑은 고딕" w:hAnsi="맑은 고딕"/>
                <w:sz w:val="22"/>
              </w:rPr>
            </w:rPrChange>
          </w:rPr>
          <w:tab/>
          <w:t>lon : 127.43,</w:t>
        </w:r>
      </w:ins>
    </w:p>
    <w:p w:rsidR="000A08E9" w:rsidRDefault="000A08E9" w:rsidP="005E3D6A">
      <w:pPr>
        <w:rPr>
          <w:ins w:id="346" w:author="이규영" w:date="2014-06-20T17:08:00Z"/>
          <w:rFonts w:ascii="Courier New" w:eastAsia="맑은 고딕" w:hAnsi="Courier New" w:cs="Courier New"/>
          <w:sz w:val="20"/>
          <w:szCs w:val="20"/>
        </w:rPr>
      </w:pPr>
      <w:ins w:id="347" w:author="이규영" w:date="2014-06-20T17:07:00Z">
        <w:r w:rsidRPr="000A08E9">
          <w:rPr>
            <w:rFonts w:ascii="Courier New" w:eastAsia="맑은 고딕" w:hAnsi="Courier New" w:cs="Courier New"/>
            <w:sz w:val="20"/>
            <w:szCs w:val="20"/>
            <w:rPrChange w:id="348" w:author="이규영" w:date="2014-06-20T17:08:00Z">
              <w:rPr>
                <w:rFonts w:ascii="맑은 고딕" w:eastAsia="맑은 고딕" w:hAnsi="맑은 고딕"/>
                <w:sz w:val="22"/>
              </w:rPr>
            </w:rPrChange>
          </w:rPr>
          <w:tab/>
          <w:t>lat : 35.334,</w:t>
        </w:r>
      </w:ins>
    </w:p>
    <w:p w:rsidR="000A08E9" w:rsidRPr="000A08E9" w:rsidRDefault="000A08E9" w:rsidP="005E3D6A">
      <w:pPr>
        <w:rPr>
          <w:ins w:id="349" w:author="이규영" w:date="2014-06-20T17:07:00Z"/>
          <w:rFonts w:ascii="Courier New" w:eastAsia="맑은 고딕" w:hAnsi="Courier New" w:cs="Courier New"/>
          <w:sz w:val="20"/>
          <w:szCs w:val="20"/>
          <w:rPrChange w:id="350" w:author="이규영" w:date="2014-06-20T17:08:00Z">
            <w:rPr>
              <w:ins w:id="351" w:author="이규영" w:date="2014-06-20T17:07:00Z"/>
              <w:rFonts w:ascii="맑은 고딕" w:eastAsia="맑은 고딕" w:hAnsi="맑은 고딕"/>
              <w:sz w:val="22"/>
            </w:rPr>
          </w:rPrChange>
        </w:rPr>
      </w:pPr>
      <w:ins w:id="352" w:author="이규영" w:date="2014-06-20T17:08:00Z">
        <w:r>
          <w:rPr>
            <w:rFonts w:ascii="Courier New" w:eastAsia="맑은 고딕" w:hAnsi="Courier New" w:cs="Courier New"/>
            <w:sz w:val="20"/>
            <w:szCs w:val="20"/>
          </w:rPr>
          <w:tab/>
          <w:t xml:space="preserve">epsg : </w:t>
        </w:r>
      </w:ins>
      <w:ins w:id="353" w:author="이규영" w:date="2014-06-20T17:09:00Z">
        <w:r>
          <w:rPr>
            <w:rFonts w:ascii="Courier New" w:eastAsia="맑은 고딕" w:hAnsi="Courier New" w:cs="Courier New"/>
            <w:sz w:val="20"/>
            <w:szCs w:val="20"/>
          </w:rPr>
          <w:t>‘4326’,</w:t>
        </w:r>
      </w:ins>
    </w:p>
    <w:p w:rsidR="000A08E9" w:rsidRPr="000A08E9" w:rsidRDefault="000A08E9" w:rsidP="005E3D6A">
      <w:pPr>
        <w:rPr>
          <w:ins w:id="354" w:author="이규영" w:date="2014-06-20T17:07:00Z"/>
          <w:rFonts w:ascii="Courier New" w:eastAsia="맑은 고딕" w:hAnsi="Courier New" w:cs="Courier New"/>
          <w:sz w:val="20"/>
          <w:szCs w:val="20"/>
          <w:rPrChange w:id="355" w:author="이규영" w:date="2014-06-20T17:08:00Z">
            <w:rPr>
              <w:ins w:id="356" w:author="이규영" w:date="2014-06-20T17:07:00Z"/>
              <w:rFonts w:ascii="맑은 고딕" w:eastAsia="맑은 고딕" w:hAnsi="맑은 고딕"/>
              <w:sz w:val="22"/>
            </w:rPr>
          </w:rPrChange>
        </w:rPr>
      </w:pPr>
      <w:ins w:id="357" w:author="이규영" w:date="2014-06-20T17:07:00Z">
        <w:r w:rsidRPr="000A08E9">
          <w:rPr>
            <w:rFonts w:ascii="Courier New" w:eastAsia="맑은 고딕" w:hAnsi="Courier New" w:cs="Courier New"/>
            <w:sz w:val="20"/>
            <w:szCs w:val="20"/>
            <w:rPrChange w:id="358" w:author="이규영" w:date="2014-06-20T17:08:00Z">
              <w:rPr>
                <w:rFonts w:ascii="맑은 고딕" w:eastAsia="맑은 고딕" w:hAnsi="맑은 고딕"/>
                <w:sz w:val="22"/>
              </w:rPr>
            </w:rPrChange>
          </w:rPr>
          <w:tab/>
          <w:t>zoom: 15</w:t>
        </w:r>
      </w:ins>
    </w:p>
    <w:p w:rsidR="000A08E9" w:rsidRDefault="000A08E9" w:rsidP="005E3D6A">
      <w:pPr>
        <w:rPr>
          <w:ins w:id="359" w:author="이규영" w:date="2014-07-23T21:06:00Z"/>
          <w:rFonts w:ascii="Courier New" w:eastAsia="맑은 고딕" w:hAnsi="Courier New" w:cs="Courier New"/>
          <w:sz w:val="20"/>
          <w:szCs w:val="20"/>
        </w:rPr>
      </w:pPr>
      <w:ins w:id="360" w:author="이규영" w:date="2014-06-20T17:08:00Z">
        <w:r w:rsidRPr="000A08E9">
          <w:rPr>
            <w:rFonts w:ascii="Courier New" w:eastAsia="맑은 고딕" w:hAnsi="Courier New" w:cs="Courier New"/>
            <w:sz w:val="20"/>
            <w:szCs w:val="20"/>
            <w:rPrChange w:id="361" w:author="이규영" w:date="2014-06-20T17:08:00Z">
              <w:rPr>
                <w:rFonts w:ascii="맑은 고딕" w:eastAsia="맑은 고딕" w:hAnsi="맑은 고딕"/>
                <w:sz w:val="22"/>
              </w:rPr>
            </w:rPrChange>
          </w:rPr>
          <w:t>}</w:t>
        </w:r>
      </w:ins>
    </w:p>
    <w:p w:rsidR="008D0B69" w:rsidRDefault="008D0B69">
      <w:pPr>
        <w:pStyle w:val="2"/>
        <w:rPr>
          <w:ins w:id="362" w:author="이규영" w:date="2014-07-23T21:06:00Z"/>
        </w:rPr>
        <w:pPrChange w:id="363" w:author="이규영" w:date="2014-07-23T21:10:00Z">
          <w:pPr/>
        </w:pPrChange>
      </w:pPr>
      <w:ins w:id="364" w:author="이규영" w:date="2014-07-23T21:06:00Z">
        <w:r>
          <w:rPr>
            <w:rFonts w:hint="eastAsia"/>
          </w:rPr>
          <w:t>citus.</w:t>
        </w:r>
        <w:r>
          <w:t>WebGIS.zoomTo(feature)</w:t>
        </w:r>
      </w:ins>
    </w:p>
    <w:p w:rsidR="008D0B69" w:rsidRPr="008D0B69" w:rsidRDefault="008D0B69">
      <w:pPr>
        <w:rPr>
          <w:ins w:id="365" w:author="이규영" w:date="2014-07-23T21:09:00Z"/>
          <w:sz w:val="22"/>
          <w:szCs w:val="22"/>
          <w:rPrChange w:id="366" w:author="이규영" w:date="2014-07-23T21:10:00Z">
            <w:rPr>
              <w:ins w:id="367" w:author="이규영" w:date="2014-07-23T21:09:00Z"/>
            </w:rPr>
          </w:rPrChange>
        </w:rPr>
      </w:pPr>
      <w:ins w:id="368" w:author="이규영" w:date="2014-07-23T21:06:00Z">
        <w:r w:rsidRPr="008D0B69">
          <w:rPr>
            <w:sz w:val="22"/>
            <w:szCs w:val="22"/>
            <w:rPrChange w:id="369" w:author="이규영" w:date="2014-07-23T21:10:00Z">
              <w:rPr/>
            </w:rPrChange>
          </w:rPr>
          <w:t>feature</w:t>
        </w:r>
        <w:r w:rsidRPr="008D0B69">
          <w:rPr>
            <w:rFonts w:hint="eastAsia"/>
            <w:sz w:val="22"/>
            <w:szCs w:val="22"/>
            <w:rPrChange w:id="370" w:author="이규영" w:date="2014-07-23T21:10:00Z">
              <w:rPr>
                <w:rFonts w:hint="eastAsia"/>
              </w:rPr>
            </w:rPrChange>
          </w:rPr>
          <w:t>가</w:t>
        </w:r>
        <w:r w:rsidRPr="008D0B69">
          <w:rPr>
            <w:sz w:val="22"/>
            <w:szCs w:val="22"/>
            <w:rPrChange w:id="371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72" w:author="이규영" w:date="2014-07-23T21:10:00Z">
              <w:rPr>
                <w:rFonts w:hint="eastAsia"/>
              </w:rPr>
            </w:rPrChange>
          </w:rPr>
          <w:t>지도에</w:t>
        </w:r>
        <w:r w:rsidRPr="008D0B69">
          <w:rPr>
            <w:sz w:val="22"/>
            <w:szCs w:val="22"/>
            <w:rPrChange w:id="373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74" w:author="이규영" w:date="2014-07-23T21:10:00Z">
              <w:rPr>
                <w:rFonts w:hint="eastAsia"/>
              </w:rPr>
            </w:rPrChange>
          </w:rPr>
          <w:t>꽉차서</w:t>
        </w:r>
        <w:r w:rsidRPr="008D0B69">
          <w:rPr>
            <w:sz w:val="22"/>
            <w:szCs w:val="22"/>
            <w:rPrChange w:id="375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76" w:author="이규영" w:date="2014-07-23T21:10:00Z">
              <w:rPr>
                <w:rFonts w:hint="eastAsia"/>
              </w:rPr>
            </w:rPrChange>
          </w:rPr>
          <w:t>출력되도록</w:t>
        </w:r>
        <w:r w:rsidRPr="008D0B69">
          <w:rPr>
            <w:sz w:val="22"/>
            <w:szCs w:val="22"/>
            <w:rPrChange w:id="377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78" w:author="이규영" w:date="2014-07-23T21:10:00Z">
              <w:rPr>
                <w:rFonts w:hint="eastAsia"/>
              </w:rPr>
            </w:rPrChange>
          </w:rPr>
          <w:t>지도를</w:t>
        </w:r>
        <w:r w:rsidRPr="008D0B69">
          <w:rPr>
            <w:sz w:val="22"/>
            <w:szCs w:val="22"/>
            <w:rPrChange w:id="379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80" w:author="이규영" w:date="2014-07-23T21:10:00Z">
              <w:rPr>
                <w:rFonts w:hint="eastAsia"/>
              </w:rPr>
            </w:rPrChange>
          </w:rPr>
          <w:t>이동하고</w:t>
        </w:r>
        <w:r w:rsidRPr="008D0B69">
          <w:rPr>
            <w:sz w:val="22"/>
            <w:szCs w:val="22"/>
            <w:rPrChange w:id="381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82" w:author="이규영" w:date="2014-07-23T21:10:00Z">
              <w:rPr>
                <w:rFonts w:hint="eastAsia"/>
              </w:rPr>
            </w:rPrChange>
          </w:rPr>
          <w:t>확대</w:t>
        </w:r>
      </w:ins>
      <w:ins w:id="383" w:author="이규영" w:date="2014-07-23T21:07:00Z">
        <w:r w:rsidRPr="008D0B69">
          <w:rPr>
            <w:sz w:val="22"/>
            <w:szCs w:val="22"/>
            <w:rPrChange w:id="384" w:author="이규영" w:date="2014-07-23T21:10:00Z">
              <w:rPr/>
            </w:rPrChange>
          </w:rPr>
          <w:t xml:space="preserve">/축소를 </w:t>
        </w:r>
        <w:r w:rsidRPr="008D0B69">
          <w:rPr>
            <w:rFonts w:hint="eastAsia"/>
            <w:sz w:val="22"/>
            <w:szCs w:val="22"/>
            <w:rPrChange w:id="385" w:author="이규영" w:date="2014-07-23T21:10:00Z">
              <w:rPr>
                <w:rFonts w:hint="eastAsia"/>
              </w:rPr>
            </w:rPrChange>
          </w:rPr>
          <w:t>한다</w:t>
        </w:r>
        <w:r w:rsidRPr="008D0B69">
          <w:rPr>
            <w:sz w:val="22"/>
            <w:szCs w:val="22"/>
            <w:rPrChange w:id="386" w:author="이규영" w:date="2014-07-23T21:10:00Z">
              <w:rPr/>
            </w:rPrChange>
          </w:rPr>
          <w:t>.</w:t>
        </w:r>
      </w:ins>
    </w:p>
    <w:p w:rsidR="008D0B69" w:rsidRPr="008D0B69" w:rsidRDefault="008D0B69">
      <w:pPr>
        <w:rPr>
          <w:ins w:id="387" w:author="이규영" w:date="2014-07-23T21:07:00Z"/>
          <w:sz w:val="22"/>
          <w:szCs w:val="22"/>
          <w:rPrChange w:id="388" w:author="이규영" w:date="2014-07-23T21:10:00Z">
            <w:rPr>
              <w:ins w:id="389" w:author="이규영" w:date="2014-07-23T21:07:00Z"/>
            </w:rPr>
          </w:rPrChange>
        </w:rPr>
      </w:pPr>
      <w:ins w:id="390" w:author="이규영" w:date="2014-07-23T21:09:00Z">
        <w:r w:rsidRPr="008D0B69">
          <w:rPr>
            <w:rFonts w:hint="eastAsia"/>
            <w:sz w:val="22"/>
            <w:szCs w:val="22"/>
            <w:rPrChange w:id="391" w:author="이규영" w:date="2014-07-23T21:10:00Z">
              <w:rPr>
                <w:rFonts w:hint="eastAsia"/>
              </w:rPr>
            </w:rPrChange>
          </w:rPr>
          <w:t>아래처럼</w:t>
        </w:r>
        <w:r w:rsidRPr="008D0B69">
          <w:rPr>
            <w:sz w:val="22"/>
            <w:szCs w:val="22"/>
            <w:rPrChange w:id="392" w:author="이규영" w:date="2014-07-23T21:10:00Z">
              <w:rPr/>
            </w:rPrChange>
          </w:rPr>
          <w:t xml:space="preserve"> findFeature() </w:t>
        </w:r>
        <w:r w:rsidRPr="008D0B69">
          <w:rPr>
            <w:rFonts w:hint="eastAsia"/>
            <w:sz w:val="22"/>
            <w:szCs w:val="22"/>
            <w:rPrChange w:id="393" w:author="이규영" w:date="2014-07-23T21:10:00Z">
              <w:rPr>
                <w:rFonts w:hint="eastAsia"/>
              </w:rPr>
            </w:rPrChange>
          </w:rPr>
          <w:t>함수와</w:t>
        </w:r>
        <w:r w:rsidRPr="008D0B69">
          <w:rPr>
            <w:sz w:val="22"/>
            <w:szCs w:val="22"/>
            <w:rPrChange w:id="394" w:author="이규영" w:date="2014-07-23T21:10:00Z">
              <w:rPr/>
            </w:rPrChange>
          </w:rPr>
          <w:t xml:space="preserve"> 같이 사용하며, 시설물을 찾은 후, zoomTo()</w:t>
        </w:r>
        <w:r w:rsidRPr="008D0B69">
          <w:rPr>
            <w:rFonts w:hint="eastAsia"/>
            <w:sz w:val="22"/>
            <w:szCs w:val="22"/>
            <w:rPrChange w:id="395" w:author="이규영" w:date="2014-07-23T21:10:00Z">
              <w:rPr>
                <w:rFonts w:hint="eastAsia"/>
              </w:rPr>
            </w:rPrChange>
          </w:rPr>
          <w:t>를</w:t>
        </w:r>
        <w:r w:rsidRPr="008D0B69">
          <w:rPr>
            <w:sz w:val="22"/>
            <w:szCs w:val="22"/>
            <w:rPrChange w:id="396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97" w:author="이규영" w:date="2014-07-23T21:10:00Z">
              <w:rPr>
                <w:rFonts w:hint="eastAsia"/>
              </w:rPr>
            </w:rPrChange>
          </w:rPr>
          <w:t>이용해</w:t>
        </w:r>
        <w:r w:rsidRPr="008D0B69">
          <w:rPr>
            <w:sz w:val="22"/>
            <w:szCs w:val="22"/>
            <w:rPrChange w:id="398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399" w:author="이규영" w:date="2014-07-23T21:10:00Z">
              <w:rPr>
                <w:rFonts w:hint="eastAsia"/>
              </w:rPr>
            </w:rPrChange>
          </w:rPr>
          <w:t>시설물로</w:t>
        </w:r>
        <w:r w:rsidRPr="008D0B69">
          <w:rPr>
            <w:sz w:val="22"/>
            <w:szCs w:val="22"/>
            <w:rPrChange w:id="400" w:author="이규영" w:date="2014-07-23T21:10:00Z">
              <w:rPr/>
            </w:rPrChange>
          </w:rPr>
          <w:t xml:space="preserve"> </w:t>
        </w:r>
        <w:r w:rsidRPr="008D0B69">
          <w:rPr>
            <w:rFonts w:hint="eastAsia"/>
            <w:sz w:val="22"/>
            <w:szCs w:val="22"/>
            <w:rPrChange w:id="401" w:author="이규영" w:date="2014-07-23T21:10:00Z">
              <w:rPr>
                <w:rFonts w:hint="eastAsia"/>
              </w:rPr>
            </w:rPrChange>
          </w:rPr>
          <w:t>이동</w:t>
        </w:r>
        <w:r w:rsidRPr="008D0B69">
          <w:rPr>
            <w:sz w:val="22"/>
            <w:szCs w:val="22"/>
            <w:rPrChange w:id="402" w:author="이규영" w:date="2014-07-23T21:10:00Z">
              <w:rPr/>
            </w:rPrChange>
          </w:rPr>
          <w:t>/확대/축소한다.</w:t>
        </w:r>
      </w:ins>
    </w:p>
    <w:p w:rsidR="008D0B69" w:rsidRPr="008D0B69" w:rsidRDefault="008D0B69" w:rsidP="008D0B69">
      <w:pPr>
        <w:rPr>
          <w:ins w:id="403" w:author="이규영" w:date="2014-07-23T21:08:00Z"/>
          <w:rFonts w:ascii="Courier New" w:hAnsi="Courier New" w:cs="Courier New"/>
          <w:sz w:val="20"/>
          <w:szCs w:val="20"/>
          <w:rPrChange w:id="404" w:author="이규영" w:date="2014-07-23T21:11:00Z">
            <w:rPr>
              <w:ins w:id="405" w:author="이규영" w:date="2014-07-23T21:08:00Z"/>
            </w:rPr>
          </w:rPrChange>
        </w:rPr>
      </w:pPr>
      <w:ins w:id="406" w:author="이규영" w:date="2014-07-23T21:07:00Z">
        <w:r w:rsidRPr="008D0B69">
          <w:rPr>
            <w:rFonts w:ascii="Courier New" w:hAnsi="Courier New" w:cs="Courier New"/>
            <w:sz w:val="20"/>
            <w:szCs w:val="20"/>
            <w:rPrChange w:id="407" w:author="이규영" w:date="2014-07-23T21:11:00Z">
              <w:rPr/>
            </w:rPrChange>
          </w:rPr>
          <w:t>webgis.findFeature(</w:t>
        </w:r>
      </w:ins>
    </w:p>
    <w:p w:rsidR="008D0B69" w:rsidRPr="008D0B69" w:rsidRDefault="008D0B69">
      <w:pPr>
        <w:ind w:firstLineChars="200" w:firstLine="400"/>
        <w:rPr>
          <w:ins w:id="408" w:author="이규영" w:date="2014-07-23T21:07:00Z"/>
          <w:rFonts w:ascii="Courier New" w:hAnsi="Courier New" w:cs="Courier New"/>
          <w:sz w:val="20"/>
          <w:szCs w:val="20"/>
          <w:rPrChange w:id="409" w:author="이규영" w:date="2014-07-23T21:11:00Z">
            <w:rPr>
              <w:ins w:id="410" w:author="이규영" w:date="2014-07-23T21:07:00Z"/>
            </w:rPr>
          </w:rPrChange>
        </w:rPr>
        <w:pPrChange w:id="411" w:author="이규영" w:date="2014-07-23T21:08:00Z">
          <w:pPr/>
        </w:pPrChange>
      </w:pPr>
      <w:ins w:id="412" w:author="이규영" w:date="2014-07-23T21:07:00Z">
        <w:r w:rsidRPr="008D0B69">
          <w:rPr>
            <w:rFonts w:ascii="Courier New" w:hAnsi="Courier New" w:cs="Courier New"/>
            <w:sz w:val="20"/>
            <w:szCs w:val="20"/>
            <w:rPrChange w:id="413" w:author="이규영" w:date="2014-07-23T21:11:00Z">
              <w:rPr/>
            </w:rPrChange>
          </w:rPr>
          <w:t>{</w:t>
        </w:r>
      </w:ins>
    </w:p>
    <w:p w:rsidR="008D0B69" w:rsidRPr="008D0B69" w:rsidRDefault="008D0B69">
      <w:pPr>
        <w:ind w:firstLineChars="400" w:firstLine="800"/>
        <w:rPr>
          <w:ins w:id="414" w:author="이규영" w:date="2014-07-23T21:07:00Z"/>
          <w:rFonts w:ascii="Courier New" w:hAnsi="Courier New" w:cs="Courier New"/>
          <w:sz w:val="20"/>
          <w:szCs w:val="20"/>
          <w:rPrChange w:id="415" w:author="이규영" w:date="2014-07-23T21:11:00Z">
            <w:rPr>
              <w:ins w:id="416" w:author="이규영" w:date="2014-07-23T21:07:00Z"/>
            </w:rPr>
          </w:rPrChange>
        </w:rPr>
        <w:pPrChange w:id="417" w:author="이규영" w:date="2014-07-23T21:08:00Z">
          <w:pPr/>
        </w:pPrChange>
      </w:pPr>
      <w:ins w:id="418" w:author="이규영" w:date="2014-07-23T21:07:00Z">
        <w:r w:rsidRPr="008D0B69">
          <w:rPr>
            <w:rFonts w:ascii="Courier New" w:hAnsi="Courier New" w:cs="Courier New"/>
            <w:sz w:val="20"/>
            <w:szCs w:val="20"/>
            <w:rPrChange w:id="419" w:author="이규영" w:date="2014-07-23T21:11:00Z">
              <w:rPr/>
            </w:rPrChange>
          </w:rPr>
          <w:lastRenderedPageBreak/>
          <w:t>layer: “WTL_PIPE_LM.SA001,</w:t>
        </w:r>
      </w:ins>
    </w:p>
    <w:p w:rsidR="008D0B69" w:rsidRPr="008D0B69" w:rsidRDefault="008D0B69">
      <w:pPr>
        <w:ind w:firstLineChars="400" w:firstLine="800"/>
        <w:rPr>
          <w:ins w:id="420" w:author="이규영" w:date="2014-07-23T21:08:00Z"/>
          <w:rFonts w:ascii="Courier New" w:hAnsi="Courier New" w:cs="Courier New"/>
          <w:sz w:val="20"/>
          <w:szCs w:val="20"/>
          <w:rPrChange w:id="421" w:author="이규영" w:date="2014-07-23T21:11:00Z">
            <w:rPr>
              <w:ins w:id="422" w:author="이규영" w:date="2014-07-23T21:08:00Z"/>
            </w:rPr>
          </w:rPrChange>
        </w:rPr>
        <w:pPrChange w:id="423" w:author="이규영" w:date="2014-07-23T21:08:00Z">
          <w:pPr/>
        </w:pPrChange>
      </w:pPr>
      <w:ins w:id="424" w:author="이규영" w:date="2014-07-23T21:07:00Z">
        <w:r w:rsidRPr="008D0B69">
          <w:rPr>
            <w:rFonts w:ascii="Courier New" w:hAnsi="Courier New" w:cs="Courier New"/>
            <w:sz w:val="20"/>
            <w:szCs w:val="20"/>
            <w:rPrChange w:id="425" w:author="이규영" w:date="2014-07-23T21:11:00Z">
              <w:rPr/>
            </w:rPrChange>
          </w:rPr>
          <w:t xml:space="preserve">index: </w:t>
        </w:r>
      </w:ins>
      <w:ins w:id="426" w:author="이규영" w:date="2014-07-23T21:08:00Z">
        <w:r w:rsidRPr="008D0B69">
          <w:rPr>
            <w:rFonts w:ascii="Courier New" w:hAnsi="Courier New" w:cs="Courier New"/>
            <w:sz w:val="20"/>
            <w:szCs w:val="20"/>
            <w:rPrChange w:id="427" w:author="이규영" w:date="2014-07-23T21:11:00Z">
              <w:rPr/>
            </w:rPrChange>
          </w:rPr>
          <w:t>53</w:t>
        </w:r>
      </w:ins>
    </w:p>
    <w:p w:rsidR="008D0B69" w:rsidRPr="008D0B69" w:rsidRDefault="008D0B69">
      <w:pPr>
        <w:rPr>
          <w:ins w:id="428" w:author="이규영" w:date="2014-07-23T21:08:00Z"/>
          <w:rFonts w:ascii="Courier New" w:hAnsi="Courier New" w:cs="Courier New"/>
          <w:sz w:val="20"/>
          <w:szCs w:val="20"/>
          <w:rPrChange w:id="429" w:author="이규영" w:date="2014-07-23T21:11:00Z">
            <w:rPr>
              <w:ins w:id="430" w:author="이규영" w:date="2014-07-23T21:08:00Z"/>
            </w:rPr>
          </w:rPrChange>
        </w:rPr>
      </w:pPr>
      <w:ins w:id="431" w:author="이규영" w:date="2014-07-23T21:08:00Z">
        <w:r w:rsidRPr="008D0B69">
          <w:rPr>
            <w:rFonts w:ascii="Courier New" w:hAnsi="Courier New" w:cs="Courier New"/>
            <w:sz w:val="20"/>
            <w:szCs w:val="20"/>
            <w:rPrChange w:id="432" w:author="이규영" w:date="2014-07-23T21:11:00Z">
              <w:rPr/>
            </w:rPrChange>
          </w:rPr>
          <w:t xml:space="preserve">    },</w:t>
        </w:r>
      </w:ins>
    </w:p>
    <w:p w:rsidR="008D0B69" w:rsidRPr="008D0B69" w:rsidRDefault="008D0B69">
      <w:pPr>
        <w:rPr>
          <w:ins w:id="433" w:author="이규영" w:date="2014-07-23T21:08:00Z"/>
          <w:rFonts w:ascii="Courier New" w:hAnsi="Courier New" w:cs="Courier New"/>
          <w:sz w:val="20"/>
          <w:szCs w:val="20"/>
          <w:rPrChange w:id="434" w:author="이규영" w:date="2014-07-23T21:11:00Z">
            <w:rPr>
              <w:ins w:id="435" w:author="이규영" w:date="2014-07-23T21:08:00Z"/>
            </w:rPr>
          </w:rPrChange>
        </w:rPr>
      </w:pPr>
      <w:ins w:id="436" w:author="이규영" w:date="2014-07-23T21:08:00Z">
        <w:r w:rsidRPr="008D0B69">
          <w:rPr>
            <w:rFonts w:ascii="Courier New" w:hAnsi="Courier New" w:cs="Courier New"/>
            <w:sz w:val="20"/>
            <w:szCs w:val="20"/>
            <w:rPrChange w:id="437" w:author="이규영" w:date="2014-07-23T21:11:00Z">
              <w:rPr/>
            </w:rPrChange>
          </w:rPr>
          <w:t xml:space="preserve">    function(e) {</w:t>
        </w:r>
      </w:ins>
    </w:p>
    <w:p w:rsidR="008D0B69" w:rsidRPr="008D0B69" w:rsidRDefault="008D0B69">
      <w:pPr>
        <w:rPr>
          <w:ins w:id="438" w:author="이규영" w:date="2014-07-23T21:08:00Z"/>
          <w:rFonts w:ascii="Courier New" w:hAnsi="Courier New" w:cs="Courier New"/>
          <w:sz w:val="20"/>
          <w:szCs w:val="20"/>
          <w:rPrChange w:id="439" w:author="이규영" w:date="2014-07-23T21:11:00Z">
            <w:rPr>
              <w:ins w:id="440" w:author="이규영" w:date="2014-07-23T21:08:00Z"/>
            </w:rPr>
          </w:rPrChange>
        </w:rPr>
      </w:pPr>
      <w:ins w:id="441" w:author="이규영" w:date="2014-07-23T21:08:00Z">
        <w:r w:rsidRPr="008D0B69">
          <w:rPr>
            <w:rFonts w:ascii="Courier New" w:hAnsi="Courier New" w:cs="Courier New"/>
            <w:sz w:val="20"/>
            <w:szCs w:val="20"/>
            <w:rPrChange w:id="442" w:author="이규영" w:date="2014-07-23T21:11:00Z">
              <w:rPr/>
            </w:rPrChange>
          </w:rPr>
          <w:t xml:space="preserve">        webgis.zoomTo(e.feature);</w:t>
        </w:r>
      </w:ins>
    </w:p>
    <w:p w:rsidR="008D0B69" w:rsidRPr="008D0B69" w:rsidRDefault="008D0B69">
      <w:pPr>
        <w:rPr>
          <w:ins w:id="443" w:author="이규영" w:date="2014-07-23T21:08:00Z"/>
          <w:rFonts w:ascii="Courier New" w:hAnsi="Courier New" w:cs="Courier New"/>
          <w:sz w:val="20"/>
          <w:szCs w:val="20"/>
          <w:rPrChange w:id="444" w:author="이규영" w:date="2014-07-23T21:11:00Z">
            <w:rPr>
              <w:ins w:id="445" w:author="이규영" w:date="2014-07-23T21:08:00Z"/>
            </w:rPr>
          </w:rPrChange>
        </w:rPr>
      </w:pPr>
      <w:ins w:id="446" w:author="이규영" w:date="2014-07-23T21:08:00Z">
        <w:r w:rsidRPr="008D0B69">
          <w:rPr>
            <w:rFonts w:ascii="Courier New" w:hAnsi="Courier New" w:cs="Courier New"/>
            <w:sz w:val="20"/>
            <w:szCs w:val="20"/>
            <w:rPrChange w:id="447" w:author="이규영" w:date="2014-07-23T21:11:00Z">
              <w:rPr/>
            </w:rPrChange>
          </w:rPr>
          <w:t xml:space="preserve">    }</w:t>
        </w:r>
      </w:ins>
    </w:p>
    <w:p w:rsidR="008D0B69" w:rsidRPr="008D0B69" w:rsidRDefault="008D0B69">
      <w:pPr>
        <w:rPr>
          <w:ins w:id="448" w:author="이규영" w:date="2014-07-23T21:07:00Z"/>
          <w:sz w:val="20"/>
          <w:szCs w:val="20"/>
          <w:rPrChange w:id="449" w:author="이규영" w:date="2014-07-23T21:11:00Z">
            <w:rPr>
              <w:ins w:id="450" w:author="이규영" w:date="2014-07-23T21:07:00Z"/>
            </w:rPr>
          </w:rPrChange>
        </w:rPr>
      </w:pPr>
      <w:ins w:id="451" w:author="이규영" w:date="2014-07-23T21:09:00Z">
        <w:r w:rsidRPr="008D0B69">
          <w:rPr>
            <w:rFonts w:ascii="Courier New" w:hAnsi="Courier New" w:cs="Courier New"/>
            <w:sz w:val="20"/>
            <w:szCs w:val="20"/>
            <w:rPrChange w:id="452" w:author="이규영" w:date="2014-07-23T21:11:00Z">
              <w:rPr/>
            </w:rPrChange>
          </w:rPr>
          <w:t>);</w:t>
        </w:r>
      </w:ins>
    </w:p>
    <w:p w:rsidR="000A08E9" w:rsidRDefault="00E91C52">
      <w:pPr>
        <w:pStyle w:val="2"/>
        <w:rPr>
          <w:ins w:id="453" w:author="이규영" w:date="2014-07-15T17:47:00Z"/>
        </w:rPr>
        <w:pPrChange w:id="454" w:author="이규영" w:date="2014-07-15T17:48:00Z">
          <w:pPr/>
        </w:pPrChange>
      </w:pPr>
      <w:ins w:id="455" w:author="이규영" w:date="2014-07-15T17:47:00Z">
        <w:r>
          <w:rPr>
            <w:rFonts w:hint="eastAsia"/>
          </w:rPr>
          <w:t>citus.</w:t>
        </w:r>
        <w:r>
          <w:t>WebGIS.transformCoordinate(x, y, src</w:t>
        </w:r>
      </w:ins>
      <w:ins w:id="456" w:author="이규영" w:date="2014-07-15T17:48:00Z">
        <w:r>
          <w:t>Coord</w:t>
        </w:r>
      </w:ins>
      <w:ins w:id="457" w:author="이규영" w:date="2014-07-15T17:47:00Z">
        <w:r>
          <w:t>, dst</w:t>
        </w:r>
      </w:ins>
      <w:ins w:id="458" w:author="이규영" w:date="2014-07-15T17:48:00Z">
        <w:r>
          <w:t>Coord</w:t>
        </w:r>
      </w:ins>
      <w:ins w:id="459" w:author="이규영" w:date="2014-07-15T17:47:00Z">
        <w:r>
          <w:t>)</w:t>
        </w:r>
      </w:ins>
    </w:p>
    <w:p w:rsidR="00E91C52" w:rsidRDefault="00E91C52">
      <w:pPr>
        <w:rPr>
          <w:ins w:id="460" w:author="이규영" w:date="2014-07-15T17:50:00Z"/>
        </w:rPr>
      </w:pPr>
      <w:ins w:id="461" w:author="이규영" w:date="2014-07-15T17:48:00Z">
        <w:r>
          <w:t xml:space="preserve">srcCoord </w:t>
        </w:r>
        <w:r>
          <w:rPr>
            <w:rFonts w:hint="eastAsia"/>
          </w:rPr>
          <w:t xml:space="preserve">좌표계의 </w:t>
        </w:r>
        <w:r>
          <w:t xml:space="preserve">x, y </w:t>
        </w:r>
        <w:r>
          <w:rPr>
            <w:rFonts w:hint="eastAsia"/>
          </w:rPr>
          <w:t xml:space="preserve">좌표를 </w:t>
        </w:r>
        <w:r>
          <w:t xml:space="preserve">dstCoord </w:t>
        </w:r>
        <w:r>
          <w:rPr>
            <w:rFonts w:hint="eastAsia"/>
          </w:rPr>
          <w:t>좌표계</w:t>
        </w:r>
      </w:ins>
      <w:ins w:id="462" w:author="이규영" w:date="2014-07-15T17:49:00Z">
        <w:r>
          <w:rPr>
            <w:rFonts w:hint="eastAsia"/>
          </w:rPr>
          <w:t>의 좌표로 변환한다.</w:t>
        </w:r>
      </w:ins>
    </w:p>
    <w:p w:rsidR="00E91C52" w:rsidRDefault="00E91C52">
      <w:pPr>
        <w:rPr>
          <w:ins w:id="463" w:author="이규영" w:date="2014-07-15T17:52:00Z"/>
        </w:rPr>
      </w:pPr>
      <w:ins w:id="464" w:author="이규영" w:date="2014-07-15T17:50:00Z">
        <w:r>
          <w:t>srcCoord</w:t>
        </w:r>
        <w:r>
          <w:rPr>
            <w:rFonts w:hint="eastAsia"/>
          </w:rPr>
          <w:t xml:space="preserve">와 </w:t>
        </w:r>
        <w:r>
          <w:t>dstCoord</w:t>
        </w:r>
        <w:r>
          <w:rPr>
            <w:rFonts w:hint="eastAsia"/>
          </w:rPr>
          <w:t xml:space="preserve">는 </w:t>
        </w:r>
        <w:r>
          <w:t xml:space="preserve">EPSG </w:t>
        </w:r>
        <w:r>
          <w:rPr>
            <w:rFonts w:hint="eastAsia"/>
          </w:rPr>
          <w:t>좌표계를 나타내는 문자열</w:t>
        </w:r>
      </w:ins>
      <w:ins w:id="465" w:author="이규영" w:date="2014-07-15T17:51:00Z">
        <w:r>
          <w:rPr>
            <w:rFonts w:hint="eastAsia"/>
          </w:rPr>
          <w:t>이다.</w:t>
        </w:r>
      </w:ins>
    </w:p>
    <w:p w:rsidR="00E91C52" w:rsidRDefault="00E91C52">
      <w:pPr>
        <w:rPr>
          <w:ins w:id="466" w:author="이규영" w:date="2014-07-15T17:51:00Z"/>
        </w:rPr>
      </w:pPr>
      <w:ins w:id="467" w:author="이규영" w:date="2014-07-15T17:52:00Z">
        <w:r>
          <w:t>E</w:t>
        </w:r>
        <w:r>
          <w:rPr>
            <w:rFonts w:hint="eastAsia"/>
          </w:rPr>
          <w:t>x)</w:t>
        </w:r>
      </w:ins>
    </w:p>
    <w:p w:rsidR="00E91C52" w:rsidRDefault="00E91C52">
      <w:pPr>
        <w:rPr>
          <w:ins w:id="468" w:author="이규영" w:date="2014-07-15T17:52:00Z"/>
          <w:rFonts w:ascii="Courier New" w:hAnsi="Courier New" w:cs="Courier New"/>
        </w:rPr>
      </w:pPr>
      <w:ins w:id="469" w:author="이규영" w:date="2014-07-15T17:51:00Z">
        <w:r w:rsidRPr="00E91C52">
          <w:rPr>
            <w:rFonts w:ascii="Courier New" w:hAnsi="Courier New" w:cs="Courier New"/>
            <w:rPrChange w:id="470" w:author="이규영" w:date="2014-07-15T17:51:00Z">
              <w:rPr/>
            </w:rPrChange>
          </w:rPr>
          <w:t>var ptr = webgis.transformCoordnate(128, 38, “4326”, “5186”);</w:t>
        </w:r>
      </w:ins>
    </w:p>
    <w:p w:rsidR="00E91C52" w:rsidRPr="00E91C52" w:rsidRDefault="00E91C52">
      <w:pPr>
        <w:rPr>
          <w:ins w:id="471" w:author="이규영" w:date="2014-07-15T17:51:00Z"/>
          <w:rFonts w:ascii="Courier New" w:hAnsi="Courier New" w:cs="Courier New"/>
          <w:rPrChange w:id="472" w:author="이규영" w:date="2014-07-15T17:51:00Z">
            <w:rPr>
              <w:ins w:id="473" w:author="이규영" w:date="2014-07-15T17:51:00Z"/>
            </w:rPr>
          </w:rPrChange>
        </w:rPr>
      </w:pPr>
    </w:p>
    <w:p w:rsidR="00E91C52" w:rsidRDefault="00E91C52">
      <w:pPr>
        <w:rPr>
          <w:ins w:id="474" w:author="이규영" w:date="2014-07-15T17:49:00Z"/>
        </w:rPr>
      </w:pPr>
      <w:ins w:id="475" w:author="이규영" w:date="2014-07-15T17:49:00Z">
        <w:r>
          <w:rPr>
            <w:rFonts w:hint="eastAsia"/>
          </w:rPr>
          <w:t>리턴값은 x, y를 담고 있는 객체다.</w:t>
        </w:r>
      </w:ins>
    </w:p>
    <w:p w:rsidR="00E91C52" w:rsidRDefault="00E91C52">
      <w:pPr>
        <w:rPr>
          <w:ins w:id="476" w:author="이규영" w:date="2014-07-15T17:49:00Z"/>
        </w:rPr>
      </w:pPr>
      <w:ins w:id="477" w:author="이규영" w:date="2014-07-15T17:49:00Z">
        <w:r>
          <w:t>{</w:t>
        </w:r>
      </w:ins>
    </w:p>
    <w:p w:rsidR="00E91C52" w:rsidRDefault="00E91C52">
      <w:pPr>
        <w:rPr>
          <w:ins w:id="478" w:author="이규영" w:date="2014-07-15T17:49:00Z"/>
        </w:rPr>
      </w:pPr>
      <w:ins w:id="479" w:author="이규영" w:date="2014-07-15T17:49:00Z">
        <w:r>
          <w:tab/>
          <w:t xml:space="preserve">x: </w:t>
        </w:r>
        <w:r w:rsidRPr="00E91C52">
          <w:rPr>
            <w:i/>
            <w:rPrChange w:id="480" w:author="이규영" w:date="2014-07-15T17:50:00Z">
              <w:rPr/>
            </w:rPrChange>
          </w:rPr>
          <w:t>[변환된 x</w:t>
        </w:r>
        <w:r w:rsidRPr="00E91C52">
          <w:rPr>
            <w:rFonts w:hint="eastAsia"/>
            <w:i/>
            <w:rPrChange w:id="481" w:author="이규영" w:date="2014-07-15T17:50:00Z">
              <w:rPr>
                <w:rFonts w:hint="eastAsia"/>
              </w:rPr>
            </w:rPrChange>
          </w:rPr>
          <w:t>좌표</w:t>
        </w:r>
        <w:r w:rsidRPr="00E91C52">
          <w:rPr>
            <w:i/>
            <w:rPrChange w:id="482" w:author="이규영" w:date="2014-07-15T17:50:00Z">
              <w:rPr/>
            </w:rPrChange>
          </w:rPr>
          <w:t>]</w:t>
        </w:r>
        <w:r>
          <w:rPr>
            <w:rFonts w:hint="eastAsia"/>
          </w:rPr>
          <w:t>,</w:t>
        </w:r>
      </w:ins>
    </w:p>
    <w:p w:rsidR="00E91C52" w:rsidRDefault="00E91C52">
      <w:pPr>
        <w:rPr>
          <w:ins w:id="483" w:author="이규영" w:date="2014-07-15T17:50:00Z"/>
        </w:rPr>
      </w:pPr>
      <w:ins w:id="484" w:author="이규영" w:date="2014-07-15T17:50:00Z">
        <w:r>
          <w:tab/>
          <w:t xml:space="preserve">y: </w:t>
        </w:r>
        <w:r w:rsidRPr="00E91C52">
          <w:rPr>
            <w:i/>
            <w:rPrChange w:id="485" w:author="이규영" w:date="2014-07-15T17:50:00Z">
              <w:rPr/>
            </w:rPrChange>
          </w:rPr>
          <w:t>[</w:t>
        </w:r>
        <w:r w:rsidRPr="00E91C52">
          <w:rPr>
            <w:rFonts w:hint="eastAsia"/>
            <w:i/>
            <w:rPrChange w:id="486" w:author="이규영" w:date="2014-07-15T17:50:00Z">
              <w:rPr>
                <w:rFonts w:hint="eastAsia"/>
              </w:rPr>
            </w:rPrChange>
          </w:rPr>
          <w:t>변환된</w:t>
        </w:r>
        <w:r w:rsidRPr="00E91C52">
          <w:rPr>
            <w:i/>
            <w:rPrChange w:id="487" w:author="이규영" w:date="2014-07-15T17:50:00Z">
              <w:rPr/>
            </w:rPrChange>
          </w:rPr>
          <w:t xml:space="preserve"> y</w:t>
        </w:r>
        <w:r w:rsidRPr="00E91C52">
          <w:rPr>
            <w:rFonts w:hint="eastAsia"/>
            <w:i/>
            <w:rPrChange w:id="488" w:author="이규영" w:date="2014-07-15T17:50:00Z">
              <w:rPr>
                <w:rFonts w:hint="eastAsia"/>
              </w:rPr>
            </w:rPrChange>
          </w:rPr>
          <w:t>좌표</w:t>
        </w:r>
        <w:r w:rsidRPr="00E91C52">
          <w:rPr>
            <w:i/>
            <w:rPrChange w:id="489" w:author="이규영" w:date="2014-07-15T17:50:00Z">
              <w:rPr/>
            </w:rPrChange>
          </w:rPr>
          <w:t>]</w:t>
        </w:r>
      </w:ins>
    </w:p>
    <w:p w:rsidR="00E91C52" w:rsidRDefault="00E91C52">
      <w:pPr>
        <w:rPr>
          <w:ins w:id="490" w:author="이규영" w:date="2014-06-20T17:12:00Z"/>
        </w:rPr>
      </w:pPr>
      <w:ins w:id="491" w:author="이규영" w:date="2014-07-15T17:50:00Z">
        <w:r>
          <w:t>}</w:t>
        </w:r>
      </w:ins>
    </w:p>
    <w:p w:rsidR="00975B35" w:rsidRDefault="00975B35">
      <w:pPr>
        <w:pStyle w:val="2"/>
        <w:rPr>
          <w:ins w:id="492" w:author="이규영" w:date="2014-06-20T17:13:00Z"/>
        </w:rPr>
        <w:pPrChange w:id="493" w:author="이규영" w:date="2014-06-20T17:14:00Z">
          <w:pPr/>
        </w:pPrChange>
      </w:pPr>
      <w:ins w:id="494" w:author="이규영" w:date="2014-06-20T17:12:00Z">
        <w:r>
          <w:rPr>
            <w:rFonts w:hint="eastAsia"/>
          </w:rPr>
          <w:t>citus.</w:t>
        </w:r>
        <w:r>
          <w:t>WebGIS.setMarker(lon, lat, zoom, epsg)</w:t>
        </w:r>
      </w:ins>
    </w:p>
    <w:p w:rsidR="00975B35" w:rsidRDefault="00975B35">
      <w:pPr>
        <w:rPr>
          <w:ins w:id="495" w:author="이규영" w:date="2014-06-20T17:20:00Z"/>
        </w:rPr>
      </w:pPr>
      <w:ins w:id="496" w:author="이규영" w:date="2014-06-20T17:13:00Z">
        <w:r>
          <w:rPr>
            <w:rFonts w:hint="eastAsia"/>
          </w:rPr>
          <w:t xml:space="preserve">특정 위치와 줌으로 마커를 설정한다. 지도는 </w:t>
        </w:r>
      </w:ins>
      <w:ins w:id="497" w:author="이규영" w:date="2014-06-20T17:14:00Z">
        <w:r>
          <w:rPr>
            <w:rFonts w:hint="eastAsia"/>
          </w:rPr>
          <w:t>해당위치로 이동한다.</w:t>
        </w:r>
      </w:ins>
    </w:p>
    <w:p w:rsidR="00737762" w:rsidRDefault="00737762">
      <w:pPr>
        <w:pStyle w:val="2"/>
        <w:rPr>
          <w:ins w:id="498" w:author="이규영" w:date="2014-06-20T17:20:00Z"/>
        </w:rPr>
        <w:pPrChange w:id="499" w:author="이규영" w:date="2014-06-20T17:20:00Z">
          <w:pPr/>
        </w:pPrChange>
      </w:pPr>
      <w:ins w:id="500" w:author="이규영" w:date="2014-06-20T17:20:00Z">
        <w:r>
          <w:rPr>
            <w:rFonts w:hint="eastAsia"/>
          </w:rPr>
          <w:t>citus.</w:t>
        </w:r>
        <w:r>
          <w:t>WebGIS.resetMarker()</w:t>
        </w:r>
      </w:ins>
    </w:p>
    <w:p w:rsidR="00737762" w:rsidRDefault="00737762">
      <w:pPr>
        <w:rPr>
          <w:ins w:id="501" w:author="이규영" w:date="2014-06-20T17:12:00Z"/>
        </w:rPr>
      </w:pPr>
      <w:ins w:id="502" w:author="이규영" w:date="2014-06-20T17:20:00Z">
        <w:r>
          <w:rPr>
            <w:rFonts w:hint="eastAsia"/>
          </w:rPr>
          <w:t>지도</w:t>
        </w:r>
        <w:r>
          <w:t xml:space="preserve"> </w:t>
        </w:r>
        <w:r>
          <w:rPr>
            <w:rFonts w:hint="eastAsia"/>
          </w:rPr>
          <w:t>상의 마커를 모두 제거한다.</w:t>
        </w:r>
      </w:ins>
    </w:p>
    <w:p w:rsidR="00975B35" w:rsidRPr="000A08E9" w:rsidDel="00975B35" w:rsidRDefault="00975B35">
      <w:pPr>
        <w:rPr>
          <w:del w:id="503" w:author="이규영" w:date="2014-06-20T17:14:00Z"/>
          <w:rPrChange w:id="504" w:author="이규영" w:date="2014-06-20T17:08:00Z">
            <w:rPr>
              <w:del w:id="505" w:author="이규영" w:date="2014-06-20T17:14:00Z"/>
              <w:rFonts w:ascii="맑은 고딕" w:eastAsia="맑은 고딕" w:hAnsi="맑은 고딕"/>
              <w:sz w:val="22"/>
            </w:rPr>
          </w:rPrChange>
        </w:rPr>
      </w:pPr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WebGIS.movePrevPosition()</w:t>
      </w:r>
    </w:p>
    <w:p w:rsidR="00C10A9A" w:rsidRDefault="00C10A9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이전 위치로 지도이동</w:t>
      </w:r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WebGIS.moveNextPosition()</w:t>
      </w:r>
    </w:p>
    <w:p w:rsidR="00C10A9A" w:rsidRDefault="00C10A9A" w:rsidP="005E3D6A">
      <w:pPr>
        <w:rPr>
          <w:ins w:id="506" w:author="이규영" w:date="2014-05-15T10:53:00Z"/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다음 위치로 지도이동</w:t>
      </w:r>
    </w:p>
    <w:p w:rsidR="006018F5" w:rsidRDefault="006018F5">
      <w:pPr>
        <w:pStyle w:val="2"/>
        <w:rPr>
          <w:ins w:id="507" w:author="이규영" w:date="2014-05-15T10:54:00Z"/>
        </w:rPr>
        <w:pPrChange w:id="508" w:author="이규영" w:date="2014-05-15T10:54:00Z">
          <w:pPr/>
        </w:pPrChange>
      </w:pPr>
      <w:ins w:id="509" w:author="이규영" w:date="2014-05-15T10:53:00Z">
        <w:r>
          <w:rPr>
            <w:rFonts w:hint="eastAsia"/>
          </w:rPr>
          <w:lastRenderedPageBreak/>
          <w:t>citus.</w:t>
        </w:r>
        <w:r>
          <w:t>WebGIS.setSelection</w:t>
        </w:r>
      </w:ins>
      <w:ins w:id="510" w:author="이규영" w:date="2014-05-15T10:54:00Z">
        <w:r>
          <w:t>Mode()</w:t>
        </w:r>
      </w:ins>
    </w:p>
    <w:p w:rsidR="006018F5" w:rsidRDefault="006018F5">
      <w:pPr>
        <w:rPr>
          <w:ins w:id="511" w:author="이규영" w:date="2014-05-15T10:55:00Z"/>
        </w:rPr>
      </w:pPr>
      <w:ins w:id="512" w:author="이규영" w:date="2014-05-15T10:54:00Z">
        <w:r>
          <w:rPr>
            <w:rFonts w:hint="eastAsia"/>
          </w:rPr>
          <w:t xml:space="preserve">시설물을 선택할 수 있는 모드. 이 함수를 호출하면, </w:t>
        </w:r>
        <w:r>
          <w:t>options</w:t>
        </w:r>
        <w:r>
          <w:rPr>
            <w:rFonts w:hint="eastAsia"/>
          </w:rPr>
          <w:t>의</w:t>
        </w:r>
        <w:r>
          <w:t xml:space="preserve"> handler</w:t>
        </w:r>
        <w:r>
          <w:rPr>
            <w:rFonts w:hint="eastAsia"/>
          </w:rPr>
          <w:t>를 통</w:t>
        </w:r>
      </w:ins>
      <w:ins w:id="513" w:author="이규영" w:date="2014-05-15T10:55:00Z">
        <w:r>
          <w:rPr>
            <w:rFonts w:hint="eastAsia"/>
          </w:rPr>
          <w:t xml:space="preserve">해 </w:t>
        </w:r>
        <w:r>
          <w:t>onSelect</w:t>
        </w:r>
        <w:r>
          <w:rPr>
            <w:rFonts w:hint="eastAsia"/>
          </w:rPr>
          <w:t>(), onUnselect()가 호출된다.</w:t>
        </w:r>
      </w:ins>
    </w:p>
    <w:p w:rsidR="006018F5" w:rsidRDefault="006018F5">
      <w:pPr>
        <w:pStyle w:val="2"/>
        <w:rPr>
          <w:ins w:id="514" w:author="이규영" w:date="2014-05-15T10:56:00Z"/>
        </w:rPr>
        <w:pPrChange w:id="515" w:author="이규영" w:date="2014-05-15T10:56:00Z">
          <w:pPr/>
        </w:pPrChange>
      </w:pPr>
      <w:ins w:id="516" w:author="이규영" w:date="2014-05-15T10:55:00Z">
        <w:r>
          <w:t>citus.WebGIS.measureDist(</w:t>
        </w:r>
      </w:ins>
      <w:ins w:id="517" w:author="이규영" w:date="2014-05-15T10:56:00Z">
        <w:r>
          <w:t>callback</w:t>
        </w:r>
      </w:ins>
      <w:ins w:id="518" w:author="이규영" w:date="2014-05-15T10:55:00Z">
        <w:r>
          <w:t>)</w:t>
        </w:r>
      </w:ins>
    </w:p>
    <w:p w:rsidR="006018F5" w:rsidRPr="006018F5" w:rsidRDefault="006018F5">
      <w:pPr>
        <w:rPr>
          <w:ins w:id="519" w:author="이규영" w:date="2014-05-15T10:56:00Z"/>
        </w:rPr>
      </w:pPr>
      <w:ins w:id="520" w:author="이규영" w:date="2014-05-15T10:57:00Z">
        <w:r>
          <w:rPr>
            <w:rFonts w:hint="eastAsia"/>
          </w:rPr>
          <w:t>거리를</w:t>
        </w:r>
      </w:ins>
      <w:ins w:id="521" w:author="이규영" w:date="2014-05-15T10:56:00Z">
        <w:r>
          <w:rPr>
            <w:rFonts w:hint="eastAsia"/>
          </w:rPr>
          <w:t xml:space="preserve"> 측정할 수 있는 모드로 전환한다. 사용자의 </w:t>
        </w:r>
      </w:ins>
      <w:ins w:id="522" w:author="이규영" w:date="2014-05-15T10:57:00Z">
        <w:r>
          <w:rPr>
            <w:rFonts w:hint="eastAsia"/>
          </w:rPr>
          <w:t>거리</w:t>
        </w:r>
      </w:ins>
      <w:ins w:id="523" w:author="이규영" w:date="2014-05-15T10:56:00Z">
        <w:r>
          <w:rPr>
            <w:rFonts w:hint="eastAsia"/>
          </w:rPr>
          <w:t xml:space="preserve"> 측정 액션이 끝나면, </w:t>
        </w:r>
      </w:ins>
      <w:ins w:id="524" w:author="이규영" w:date="2014-05-15T10:57:00Z">
        <w:r>
          <w:t>options</w:t>
        </w:r>
        <w:r>
          <w:rPr>
            <w:rFonts w:hint="eastAsia"/>
          </w:rPr>
          <w:t>의</w:t>
        </w:r>
        <w:r>
          <w:t xml:space="preserve"> measure </w:t>
        </w:r>
        <w:r>
          <w:rPr>
            <w:rFonts w:hint="eastAsia"/>
          </w:rPr>
          <w:t xml:space="preserve">옵션에서 지정한 </w:t>
        </w:r>
        <w:r>
          <w:t>dist</w:t>
        </w:r>
        <w:r>
          <w:rPr>
            <w:rFonts w:hint="eastAsia"/>
          </w:rPr>
          <w:t>가</w:t>
        </w:r>
        <w:r>
          <w:t xml:space="preserve"> </w:t>
        </w:r>
        <w:r>
          <w:rPr>
            <w:rFonts w:hint="eastAsia"/>
          </w:rPr>
          <w:t xml:space="preserve">호출되나, </w:t>
        </w:r>
        <w:r>
          <w:t>callback</w:t>
        </w:r>
        <w:r>
          <w:rPr>
            <w:rFonts w:hint="eastAsia"/>
          </w:rPr>
          <w:t>이</w:t>
        </w:r>
        <w:r>
          <w:t xml:space="preserve"> </w:t>
        </w:r>
        <w:r>
          <w:rPr>
            <w:rFonts w:hint="eastAsia"/>
          </w:rPr>
          <w:t xml:space="preserve">파라미터로 지정된 경우 </w:t>
        </w:r>
        <w:r>
          <w:t>callback</w:t>
        </w:r>
        <w:r>
          <w:rPr>
            <w:rFonts w:hint="eastAsia"/>
          </w:rPr>
          <w:t>을 호출한다.</w:t>
        </w:r>
      </w:ins>
    </w:p>
    <w:p w:rsidR="006018F5" w:rsidRPr="00913E1E" w:rsidRDefault="006018F5">
      <w:pPr>
        <w:pStyle w:val="2"/>
        <w:pPrChange w:id="525" w:author="이규영" w:date="2014-05-15T10:56:00Z">
          <w:pPr/>
        </w:pPrChange>
      </w:pPr>
      <w:ins w:id="526" w:author="이규영" w:date="2014-05-15T10:56:00Z">
        <w:r>
          <w:t>citus.WebGIS.measureArea(callback)</w:t>
        </w:r>
      </w:ins>
    </w:p>
    <w:p w:rsidR="00C10A9A" w:rsidRDefault="006018F5" w:rsidP="005E3D6A">
      <w:pPr>
        <w:rPr>
          <w:ins w:id="527" w:author="이규영" w:date="2014-05-15T10:57:00Z"/>
          <w:rFonts w:ascii="맑은 고딕" w:eastAsia="맑은 고딕" w:hAnsi="맑은 고딕"/>
          <w:sz w:val="22"/>
        </w:rPr>
      </w:pPr>
      <w:ins w:id="528" w:author="이규영" w:date="2014-05-15T10:57:00Z">
        <w:r>
          <w:rPr>
            <w:rFonts w:hint="eastAsia"/>
          </w:rPr>
          <w:t xml:space="preserve">면적 측정할 수 있는 모드로 전환한다. 사용자의 </w:t>
        </w:r>
      </w:ins>
      <w:ins w:id="529" w:author="이규영" w:date="2014-05-15T10:58:00Z">
        <w:r>
          <w:rPr>
            <w:rFonts w:hint="eastAsia"/>
          </w:rPr>
          <w:t>면적</w:t>
        </w:r>
      </w:ins>
      <w:ins w:id="530" w:author="이규영" w:date="2014-05-15T10:57:00Z">
        <w:r>
          <w:rPr>
            <w:rFonts w:hint="eastAsia"/>
          </w:rPr>
          <w:t xml:space="preserve"> 측정 액션이 끝나면, </w:t>
        </w:r>
        <w:r>
          <w:t>options</w:t>
        </w:r>
        <w:r>
          <w:rPr>
            <w:rFonts w:hint="eastAsia"/>
          </w:rPr>
          <w:t>의</w:t>
        </w:r>
        <w:r>
          <w:t xml:space="preserve"> measure </w:t>
        </w:r>
        <w:r>
          <w:rPr>
            <w:rFonts w:hint="eastAsia"/>
          </w:rPr>
          <w:t xml:space="preserve">옵션에서 지정한 </w:t>
        </w:r>
      </w:ins>
      <w:ins w:id="531" w:author="이규영" w:date="2014-05-15T10:58:00Z">
        <w:r>
          <w:t>area</w:t>
        </w:r>
      </w:ins>
      <w:ins w:id="532" w:author="이규영" w:date="2014-05-15T10:57:00Z">
        <w:r>
          <w:rPr>
            <w:rFonts w:hint="eastAsia"/>
          </w:rPr>
          <w:t>가</w:t>
        </w:r>
        <w:r>
          <w:t xml:space="preserve"> </w:t>
        </w:r>
        <w:r>
          <w:rPr>
            <w:rFonts w:hint="eastAsia"/>
          </w:rPr>
          <w:t xml:space="preserve">호출되나, </w:t>
        </w:r>
        <w:r>
          <w:t>callback</w:t>
        </w:r>
        <w:r>
          <w:rPr>
            <w:rFonts w:hint="eastAsia"/>
          </w:rPr>
          <w:t>이</w:t>
        </w:r>
        <w:r>
          <w:t xml:space="preserve"> </w:t>
        </w:r>
        <w:r>
          <w:rPr>
            <w:rFonts w:hint="eastAsia"/>
          </w:rPr>
          <w:t xml:space="preserve">파라미터로 지정된 경우 </w:t>
        </w:r>
        <w:r>
          <w:t>callback</w:t>
        </w:r>
        <w:r>
          <w:rPr>
            <w:rFonts w:hint="eastAsia"/>
          </w:rPr>
          <w:t>을 호출한다.</w:t>
        </w:r>
      </w:ins>
    </w:p>
    <w:p w:rsidR="006018F5" w:rsidRDefault="00DC4BAC">
      <w:pPr>
        <w:pStyle w:val="2"/>
        <w:rPr>
          <w:ins w:id="533" w:author="이규영" w:date="2014-06-30T17:48:00Z"/>
        </w:rPr>
        <w:pPrChange w:id="534" w:author="이규영" w:date="2014-06-30T17:49:00Z">
          <w:pPr/>
        </w:pPrChange>
      </w:pPr>
      <w:ins w:id="535" w:author="이규영" w:date="2014-06-30T17:48:00Z">
        <w:r>
          <w:rPr>
            <w:rFonts w:hint="eastAsia"/>
          </w:rPr>
          <w:t>citus.</w:t>
        </w:r>
        <w:r>
          <w:t>WebGIS.transection</w:t>
        </w:r>
      </w:ins>
      <w:ins w:id="536" w:author="이규영" w:date="2014-06-30T17:49:00Z">
        <w:r>
          <w:t>Mode</w:t>
        </w:r>
      </w:ins>
      <w:ins w:id="537" w:author="이규영" w:date="2014-06-30T17:48:00Z">
        <w:r>
          <w:t>(callback</w:t>
        </w:r>
      </w:ins>
      <w:ins w:id="538" w:author="이규영" w:date="2014-06-30T17:54:00Z">
        <w:r>
          <w:t>(e)</w:t>
        </w:r>
      </w:ins>
      <w:ins w:id="539" w:author="이규영" w:date="2014-06-30T17:48:00Z">
        <w:r>
          <w:t>)</w:t>
        </w:r>
      </w:ins>
    </w:p>
    <w:p w:rsidR="00DC4BAC" w:rsidRDefault="00DC4BAC" w:rsidP="005E3D6A">
      <w:pPr>
        <w:rPr>
          <w:ins w:id="540" w:author="이규영" w:date="2014-06-30T17:51:00Z"/>
          <w:rFonts w:ascii="맑은 고딕" w:eastAsia="맑은 고딕" w:hAnsi="맑은 고딕"/>
          <w:sz w:val="22"/>
        </w:rPr>
      </w:pPr>
      <w:ins w:id="541" w:author="이규영" w:date="2014-06-30T17:49:00Z">
        <w:r>
          <w:rPr>
            <w:rFonts w:ascii="맑은 고딕" w:eastAsia="맑은 고딕" w:hAnsi="맑은 고딕" w:hint="eastAsia"/>
            <w:sz w:val="22"/>
          </w:rPr>
          <w:t>횡단면도조회를 할 수 있는 모드로 전환한다. 이 함수가 실행되면, 사용자가는 지도화면에서 라인을 그릴 수 있고, 더블클릭으로 라인드로잉이 끝나면, 라인</w:t>
        </w:r>
      </w:ins>
      <w:ins w:id="542" w:author="이규영" w:date="2014-06-30T17:50:00Z">
        <w:r>
          <w:rPr>
            <w:rFonts w:ascii="맑은 고딕" w:eastAsia="맑은 고딕" w:hAnsi="맑은 고딕" w:hint="eastAsia"/>
            <w:sz w:val="22"/>
          </w:rPr>
          <w:t>과 교차된 시설물</w:t>
        </w:r>
      </w:ins>
      <w:ins w:id="543" w:author="이규영" w:date="2014-07-10T10:01:00Z">
        <w:r w:rsidR="00424F13">
          <w:rPr>
            <w:rFonts w:ascii="맑은 고딕" w:eastAsia="맑은 고딕" w:hAnsi="맑은 고딕" w:hint="eastAsia"/>
            <w:sz w:val="22"/>
          </w:rPr>
          <w:t xml:space="preserve"> 목록</w:t>
        </w:r>
      </w:ins>
      <w:ins w:id="544" w:author="이규영" w:date="2014-06-30T17:50:00Z">
        <w:r>
          <w:rPr>
            <w:rFonts w:ascii="맑은 고딕" w:eastAsia="맑은 고딕" w:hAnsi="맑은 고딕" w:hint="eastAsia"/>
            <w:sz w:val="22"/>
          </w:rPr>
          <w:t xml:space="preserve">이 </w:t>
        </w:r>
      </w:ins>
      <w:ins w:id="545" w:author="이규영" w:date="2014-07-10T10:01:00Z">
        <w:r w:rsidR="00424F13">
          <w:rPr>
            <w:rFonts w:ascii="맑은 고딕" w:eastAsia="맑은 고딕" w:hAnsi="맑은 고딕" w:hint="eastAsia"/>
            <w:sz w:val="22"/>
          </w:rPr>
          <w:t xml:space="preserve">배열을 파라미터로 </w:t>
        </w:r>
      </w:ins>
      <w:ins w:id="546" w:author="이규영" w:date="2014-06-30T17:50:00Z">
        <w:r>
          <w:rPr>
            <w:rFonts w:ascii="맑은 고딕" w:eastAsia="맑은 고딕" w:hAnsi="맑은 고딕"/>
            <w:sz w:val="22"/>
          </w:rPr>
          <w:t>callback</w:t>
        </w:r>
        <w:r>
          <w:rPr>
            <w:rFonts w:ascii="맑은 고딕" w:eastAsia="맑은 고딕" w:hAnsi="맑은 고딕" w:hint="eastAsia"/>
            <w:sz w:val="22"/>
          </w:rPr>
          <w:t>으로 전달된다.</w:t>
        </w:r>
      </w:ins>
      <w:ins w:id="547" w:author="이규영" w:date="2014-06-30T17:51:00Z">
        <w:r>
          <w:rPr>
            <w:rFonts w:ascii="맑은 고딕" w:eastAsia="맑은 고딕" w:hAnsi="맑은 고딕"/>
            <w:sz w:val="22"/>
          </w:rPr>
          <w:t xml:space="preserve"> Callback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파라미터는 아래와 같다.</w:t>
        </w:r>
      </w:ins>
    </w:p>
    <w:p w:rsidR="00DC4BAC" w:rsidRPr="00864A9B" w:rsidRDefault="00DC4BAC" w:rsidP="005E3D6A">
      <w:pPr>
        <w:rPr>
          <w:ins w:id="548" w:author="이규영" w:date="2014-06-30T17:51:00Z"/>
          <w:rFonts w:ascii="Courier New" w:eastAsia="맑은 고딕" w:hAnsi="Courier New" w:cs="Courier New"/>
          <w:sz w:val="22"/>
          <w:rPrChange w:id="549" w:author="이규영" w:date="2014-07-19T15:04:00Z">
            <w:rPr>
              <w:ins w:id="550" w:author="이규영" w:date="2014-06-30T17:51:00Z"/>
              <w:rFonts w:ascii="맑은 고딕" w:eastAsia="맑은 고딕" w:hAnsi="맑은 고딕"/>
              <w:sz w:val="22"/>
            </w:rPr>
          </w:rPrChange>
        </w:rPr>
      </w:pPr>
      <w:ins w:id="551" w:author="이규영" w:date="2014-06-30T17:51:00Z">
        <w:r w:rsidRPr="00864A9B">
          <w:rPr>
            <w:rFonts w:ascii="Courier New" w:eastAsia="맑은 고딕" w:hAnsi="Courier New" w:cs="Courier New"/>
            <w:sz w:val="22"/>
            <w:rPrChange w:id="552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{</w:t>
        </w:r>
      </w:ins>
    </w:p>
    <w:p w:rsidR="00DC4BAC" w:rsidRPr="00864A9B" w:rsidRDefault="00DC4BAC" w:rsidP="005E3D6A">
      <w:pPr>
        <w:rPr>
          <w:ins w:id="553" w:author="이규영" w:date="2014-06-30T17:51:00Z"/>
          <w:rFonts w:ascii="Courier New" w:eastAsia="맑은 고딕" w:hAnsi="Courier New" w:cs="Courier New"/>
          <w:sz w:val="22"/>
          <w:rPrChange w:id="554" w:author="이규영" w:date="2014-07-19T15:04:00Z">
            <w:rPr>
              <w:ins w:id="555" w:author="이규영" w:date="2014-06-30T17:51:00Z"/>
              <w:rFonts w:ascii="맑은 고딕" w:eastAsia="맑은 고딕" w:hAnsi="맑은 고딕"/>
              <w:sz w:val="22"/>
            </w:rPr>
          </w:rPrChange>
        </w:rPr>
      </w:pPr>
      <w:ins w:id="556" w:author="이규영" w:date="2014-06-30T17:51:00Z">
        <w:r w:rsidRPr="00864A9B">
          <w:rPr>
            <w:rFonts w:ascii="Courier New" w:eastAsia="맑은 고딕" w:hAnsi="Courier New" w:cs="Courier New"/>
            <w:sz w:val="22"/>
            <w:rPrChange w:id="55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  <w:t>message: ‘success’,</w:t>
        </w:r>
        <w:r w:rsidRPr="00864A9B">
          <w:rPr>
            <w:rFonts w:ascii="Courier New" w:eastAsia="맑은 고딕" w:hAnsi="Courier New" w:cs="Courier New"/>
            <w:sz w:val="22"/>
            <w:rPrChange w:id="558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  <w:t xml:space="preserve">// </w:t>
        </w:r>
        <w:r w:rsidRPr="00864A9B">
          <w:rPr>
            <w:rFonts w:ascii="Courier New" w:eastAsia="맑은 고딕" w:hAnsi="Courier New" w:cs="Courier New" w:hint="eastAsia"/>
            <w:sz w:val="22"/>
            <w:rPrChange w:id="559" w:author="이규영" w:date="2014-07-19T15:04:00Z">
              <w:rPr>
                <w:rFonts w:ascii="맑은 고딕" w:eastAsia="맑은 고딕" w:hAnsi="맑은 고딕" w:hint="eastAsia"/>
                <w:sz w:val="22"/>
              </w:rPr>
            </w:rPrChange>
          </w:rPr>
          <w:t>실패시에는</w:t>
        </w:r>
        <w:r w:rsidRPr="00864A9B">
          <w:rPr>
            <w:rFonts w:ascii="Courier New" w:eastAsia="맑은 고딕" w:hAnsi="Courier New" w:cs="Courier New"/>
            <w:sz w:val="22"/>
            <w:rPrChange w:id="560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 xml:space="preserve"> ‘fail’</w:t>
        </w:r>
      </w:ins>
    </w:p>
    <w:p w:rsidR="00DC4BAC" w:rsidRPr="00864A9B" w:rsidRDefault="00DC4BAC" w:rsidP="005E3D6A">
      <w:pPr>
        <w:rPr>
          <w:ins w:id="561" w:author="이규영" w:date="2014-07-19T15:02:00Z"/>
          <w:rFonts w:ascii="Courier New" w:eastAsia="맑은 고딕" w:hAnsi="Courier New" w:cs="Courier New"/>
          <w:sz w:val="22"/>
          <w:rPrChange w:id="562" w:author="이규영" w:date="2014-07-19T15:04:00Z">
            <w:rPr>
              <w:ins w:id="563" w:author="이규영" w:date="2014-07-19T15:02:00Z"/>
              <w:rFonts w:ascii="맑은 고딕" w:eastAsia="맑은 고딕" w:hAnsi="맑은 고딕"/>
              <w:sz w:val="22"/>
            </w:rPr>
          </w:rPrChange>
        </w:rPr>
      </w:pPr>
      <w:ins w:id="564" w:author="이규영" w:date="2014-06-30T17:51:00Z">
        <w:r w:rsidRPr="00864A9B">
          <w:rPr>
            <w:rFonts w:ascii="Courier New" w:eastAsia="맑은 고딕" w:hAnsi="Courier New" w:cs="Courier New"/>
            <w:sz w:val="22"/>
            <w:rPrChange w:id="565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</w:r>
      </w:ins>
      <w:ins w:id="566" w:author="이규영" w:date="2014-07-19T15:02:00Z">
        <w:r w:rsidR="00864A9B" w:rsidRPr="00864A9B">
          <w:rPr>
            <w:rFonts w:ascii="Courier New" w:eastAsia="맑은 고딕" w:hAnsi="Courier New" w:cs="Courier New"/>
            <w:sz w:val="22"/>
            <w:rPrChange w:id="56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start</w:t>
        </w:r>
      </w:ins>
      <w:ins w:id="568" w:author="이규영" w:date="2014-06-30T17:51:00Z">
        <w:r w:rsidRPr="00864A9B">
          <w:rPr>
            <w:rFonts w:ascii="Courier New" w:eastAsia="맑은 고딕" w:hAnsi="Courier New" w:cs="Courier New"/>
            <w:sz w:val="22"/>
            <w:rPrChange w:id="569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 xml:space="preserve">: </w:t>
        </w:r>
      </w:ins>
      <w:ins w:id="570" w:author="이규영" w:date="2014-07-19T15:02:00Z">
        <w:r w:rsidR="00864A9B" w:rsidRPr="00864A9B">
          <w:rPr>
            <w:rFonts w:ascii="Courier New" w:eastAsia="맑은 고딕" w:hAnsi="Courier New" w:cs="Courier New"/>
            <w:sz w:val="22"/>
            <w:rPrChange w:id="571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{ x : 123.123, y: 321.321 },</w:t>
        </w:r>
      </w:ins>
    </w:p>
    <w:p w:rsidR="00864A9B" w:rsidRPr="00864A9B" w:rsidRDefault="00864A9B" w:rsidP="005E3D6A">
      <w:pPr>
        <w:rPr>
          <w:ins w:id="572" w:author="이규영" w:date="2014-07-10T10:02:00Z"/>
          <w:rFonts w:ascii="Courier New" w:eastAsia="맑은 고딕" w:hAnsi="Courier New" w:cs="Courier New"/>
          <w:sz w:val="22"/>
          <w:rPrChange w:id="573" w:author="이규영" w:date="2014-07-19T15:04:00Z">
            <w:rPr>
              <w:ins w:id="574" w:author="이규영" w:date="2014-07-10T10:02:00Z"/>
              <w:rFonts w:ascii="맑은 고딕" w:eastAsia="맑은 고딕" w:hAnsi="맑은 고딕"/>
              <w:sz w:val="22"/>
            </w:rPr>
          </w:rPrChange>
        </w:rPr>
      </w:pPr>
      <w:ins w:id="575" w:author="이규영" w:date="2014-07-19T15:02:00Z">
        <w:r w:rsidRPr="00864A9B">
          <w:rPr>
            <w:rFonts w:ascii="Courier New" w:eastAsia="맑은 고딕" w:hAnsi="Courier New" w:cs="Courier New"/>
            <w:sz w:val="22"/>
            <w:rPrChange w:id="576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  <w:t>end: { x : 234.234, y: 432.432 }</w:t>
        </w:r>
      </w:ins>
    </w:p>
    <w:p w:rsidR="00864A9B" w:rsidRPr="00864A9B" w:rsidRDefault="00424F13">
      <w:pPr>
        <w:rPr>
          <w:ins w:id="577" w:author="이규영" w:date="2014-07-19T15:03:00Z"/>
          <w:rFonts w:ascii="Courier New" w:eastAsia="맑은 고딕" w:hAnsi="Courier New" w:cs="Courier New"/>
          <w:sz w:val="22"/>
          <w:rPrChange w:id="578" w:author="이규영" w:date="2014-07-19T15:04:00Z">
            <w:rPr>
              <w:ins w:id="579" w:author="이규영" w:date="2014-07-19T15:03:00Z"/>
              <w:rFonts w:ascii="맑은 고딕" w:eastAsia="맑은 고딕" w:hAnsi="맑은 고딕"/>
              <w:sz w:val="22"/>
            </w:rPr>
          </w:rPrChange>
        </w:rPr>
      </w:pPr>
      <w:ins w:id="580" w:author="이규영" w:date="2014-07-10T10:02:00Z">
        <w:r w:rsidRPr="00864A9B">
          <w:rPr>
            <w:rFonts w:ascii="Courier New" w:eastAsia="맑은 고딕" w:hAnsi="Courier New" w:cs="Courier New"/>
            <w:sz w:val="22"/>
            <w:rPrChange w:id="581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</w:r>
      </w:ins>
      <w:ins w:id="582" w:author="이규영" w:date="2014-07-19T15:02:00Z">
        <w:r w:rsidR="00864A9B" w:rsidRPr="00864A9B">
          <w:rPr>
            <w:rFonts w:ascii="Courier New" w:eastAsia="맑은 고딕" w:hAnsi="Courier New" w:cs="Courier New"/>
            <w:sz w:val="22"/>
            <w:rPrChange w:id="583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intersections</w:t>
        </w:r>
      </w:ins>
      <w:ins w:id="584" w:author="이규영" w:date="2014-07-10T10:02:00Z">
        <w:r w:rsidRPr="00864A9B">
          <w:rPr>
            <w:rFonts w:ascii="Courier New" w:eastAsia="맑은 고딕" w:hAnsi="Courier New" w:cs="Courier New"/>
            <w:sz w:val="22"/>
            <w:rPrChange w:id="585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 xml:space="preserve">: </w:t>
        </w:r>
      </w:ins>
      <w:ins w:id="586" w:author="이규영" w:date="2014-07-19T15:03:00Z">
        <w:r w:rsidR="00864A9B" w:rsidRPr="00864A9B">
          <w:rPr>
            <w:rFonts w:ascii="Courier New" w:eastAsia="맑은 고딕" w:hAnsi="Courier New" w:cs="Courier New"/>
            <w:sz w:val="22"/>
            <w:rPrChange w:id="58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[</w:t>
        </w:r>
      </w:ins>
    </w:p>
    <w:p w:rsidR="00424F13" w:rsidRPr="00864A9B" w:rsidRDefault="00864A9B">
      <w:pPr>
        <w:ind w:left="800" w:firstLine="800"/>
        <w:rPr>
          <w:ins w:id="588" w:author="이규영" w:date="2014-07-19T15:04:00Z"/>
          <w:rFonts w:ascii="Courier New" w:eastAsia="맑은 고딕" w:hAnsi="Courier New" w:cs="Courier New"/>
          <w:sz w:val="22"/>
          <w:rPrChange w:id="589" w:author="이규영" w:date="2014-07-19T15:04:00Z">
            <w:rPr>
              <w:ins w:id="590" w:author="이규영" w:date="2014-07-19T15:04:00Z"/>
              <w:rFonts w:ascii="맑은 고딕" w:eastAsia="맑은 고딕" w:hAnsi="맑은 고딕"/>
              <w:sz w:val="22"/>
            </w:rPr>
          </w:rPrChange>
        </w:rPr>
        <w:pPrChange w:id="591" w:author="이규영" w:date="2014-07-19T15:03:00Z">
          <w:pPr/>
        </w:pPrChange>
      </w:pPr>
      <w:ins w:id="592" w:author="이규영" w:date="2014-07-19T15:03:00Z">
        <w:r w:rsidRPr="00864A9B">
          <w:rPr>
            <w:rFonts w:ascii="Courier New" w:eastAsia="맑은 고딕" w:hAnsi="Courier New" w:cs="Courier New"/>
            <w:sz w:val="22"/>
            <w:rPrChange w:id="593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{ point</w:t>
        </w:r>
      </w:ins>
      <w:ins w:id="594" w:author="이규영" w:date="2014-07-10T10:02:00Z">
        <w:r w:rsidR="00424F13" w:rsidRPr="00864A9B">
          <w:rPr>
            <w:rFonts w:ascii="Courier New" w:eastAsia="맑은 고딕" w:hAnsi="Courier New" w:cs="Courier New"/>
            <w:sz w:val="22"/>
            <w:rPrChange w:id="595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: { x: 1234, y: 5678</w:t>
        </w:r>
      </w:ins>
      <w:ins w:id="596" w:author="이규영" w:date="2014-07-10T10:03:00Z">
        <w:r w:rsidR="00424F13" w:rsidRPr="00864A9B">
          <w:rPr>
            <w:rFonts w:ascii="Courier New" w:eastAsia="맑은 고딕" w:hAnsi="Courier New" w:cs="Courier New"/>
            <w:sz w:val="22"/>
            <w:rPrChange w:id="59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 xml:space="preserve"> </w:t>
        </w:r>
      </w:ins>
      <w:ins w:id="598" w:author="이규영" w:date="2014-07-10T10:02:00Z">
        <w:r w:rsidR="00424F13" w:rsidRPr="00864A9B">
          <w:rPr>
            <w:rFonts w:ascii="Courier New" w:eastAsia="맑은 고딕" w:hAnsi="Courier New" w:cs="Courier New"/>
            <w:sz w:val="22"/>
            <w:rPrChange w:id="599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},</w:t>
        </w:r>
      </w:ins>
      <w:ins w:id="600" w:author="이규영" w:date="2014-07-19T15:03:00Z">
        <w:r w:rsidRPr="00864A9B">
          <w:rPr>
            <w:rFonts w:ascii="Courier New" w:eastAsia="맑은 고딕" w:hAnsi="Courier New" w:cs="Courier New"/>
            <w:sz w:val="22"/>
            <w:rPrChange w:id="601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 xml:space="preserve"> info: {FTR_CDE: ‘SA001’, FTR_IDN: 11} },</w:t>
        </w:r>
      </w:ins>
    </w:p>
    <w:p w:rsidR="00864A9B" w:rsidRPr="00864A9B" w:rsidRDefault="00864A9B">
      <w:pPr>
        <w:ind w:left="800" w:firstLine="800"/>
        <w:rPr>
          <w:ins w:id="602" w:author="이규영" w:date="2014-07-19T15:04:00Z"/>
          <w:rFonts w:ascii="Courier New" w:eastAsia="맑은 고딕" w:hAnsi="Courier New" w:cs="Courier New"/>
          <w:sz w:val="22"/>
          <w:rPrChange w:id="603" w:author="이규영" w:date="2014-07-19T15:04:00Z">
            <w:rPr>
              <w:ins w:id="604" w:author="이규영" w:date="2014-07-19T15:04:00Z"/>
              <w:rFonts w:ascii="맑은 고딕" w:eastAsia="맑은 고딕" w:hAnsi="맑은 고딕"/>
              <w:sz w:val="22"/>
            </w:rPr>
          </w:rPrChange>
        </w:rPr>
        <w:pPrChange w:id="605" w:author="이규영" w:date="2014-07-19T15:03:00Z">
          <w:pPr/>
        </w:pPrChange>
      </w:pPr>
      <w:ins w:id="606" w:author="이규영" w:date="2014-07-19T15:04:00Z">
        <w:r w:rsidRPr="00864A9B">
          <w:rPr>
            <w:rFonts w:ascii="Courier New" w:eastAsia="맑은 고딕" w:hAnsi="Courier New" w:cs="Courier New"/>
            <w:sz w:val="22"/>
            <w:rPrChange w:id="60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{ point: { x: 1234, y: 5678 }, info: {FTR_CDE: ‘SA001’, FTR_IDN: 11} }</w:t>
        </w:r>
      </w:ins>
    </w:p>
    <w:p w:rsidR="00864A9B" w:rsidRPr="00864A9B" w:rsidRDefault="00864A9B">
      <w:pPr>
        <w:rPr>
          <w:ins w:id="608" w:author="이규영" w:date="2014-07-19T15:03:00Z"/>
          <w:rFonts w:ascii="Courier New" w:eastAsia="맑은 고딕" w:hAnsi="Courier New" w:cs="Courier New"/>
          <w:sz w:val="22"/>
          <w:rPrChange w:id="609" w:author="이규영" w:date="2014-07-19T15:04:00Z">
            <w:rPr>
              <w:ins w:id="610" w:author="이규영" w:date="2014-07-19T15:03:00Z"/>
              <w:rFonts w:ascii="맑은 고딕" w:eastAsia="맑은 고딕" w:hAnsi="맑은 고딕"/>
              <w:sz w:val="22"/>
            </w:rPr>
          </w:rPrChange>
        </w:rPr>
      </w:pPr>
      <w:ins w:id="611" w:author="이규영" w:date="2014-07-19T15:04:00Z">
        <w:r w:rsidRPr="00864A9B">
          <w:rPr>
            <w:rFonts w:ascii="Courier New" w:eastAsia="맑은 고딕" w:hAnsi="Courier New" w:cs="Courier New"/>
            <w:sz w:val="22"/>
            <w:rPrChange w:id="612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ab/>
          <w:t>]</w:t>
        </w:r>
      </w:ins>
    </w:p>
    <w:p w:rsidR="00864A9B" w:rsidRPr="00864A9B" w:rsidRDefault="00864A9B">
      <w:pPr>
        <w:rPr>
          <w:ins w:id="613" w:author="이규영" w:date="2014-07-10T10:02:00Z"/>
          <w:rFonts w:ascii="Courier New" w:eastAsia="맑은 고딕" w:hAnsi="Courier New" w:cs="Courier New"/>
          <w:sz w:val="22"/>
          <w:rPrChange w:id="614" w:author="이규영" w:date="2014-07-19T15:04:00Z">
            <w:rPr>
              <w:ins w:id="615" w:author="이규영" w:date="2014-07-10T10:02:00Z"/>
              <w:rFonts w:ascii="맑은 고딕" w:eastAsia="맑은 고딕" w:hAnsi="맑은 고딕"/>
              <w:sz w:val="22"/>
            </w:rPr>
          </w:rPrChange>
        </w:rPr>
      </w:pPr>
      <w:ins w:id="616" w:author="이규영" w:date="2014-07-19T15:04:00Z">
        <w:r w:rsidRPr="00864A9B">
          <w:rPr>
            <w:rFonts w:ascii="Courier New" w:eastAsia="맑은 고딕" w:hAnsi="Courier New" w:cs="Courier New"/>
            <w:sz w:val="22"/>
            <w:rPrChange w:id="617" w:author="이규영" w:date="2014-07-19T15:04:00Z">
              <w:rPr>
                <w:rFonts w:ascii="맑은 고딕" w:eastAsia="맑은 고딕" w:hAnsi="맑은 고딕"/>
                <w:sz w:val="22"/>
              </w:rPr>
            </w:rPrChange>
          </w:rPr>
          <w:t>}</w:t>
        </w:r>
      </w:ins>
    </w:p>
    <w:p w:rsidR="00DC4BAC" w:rsidRPr="00DC4BAC" w:rsidRDefault="00424F13" w:rsidP="005E3D6A">
      <w:pPr>
        <w:rPr>
          <w:rFonts w:ascii="맑은 고딕" w:eastAsia="맑은 고딕" w:hAnsi="맑은 고딕"/>
          <w:sz w:val="22"/>
        </w:rPr>
      </w:pPr>
      <w:ins w:id="618" w:author="이규영" w:date="2014-07-10T10:03:00Z">
        <w:r>
          <w:rPr>
            <w:rFonts w:ascii="맑은 고딕" w:eastAsia="맑은 고딕" w:hAnsi="맑은 고딕"/>
            <w:sz w:val="22"/>
          </w:rPr>
          <w:t>P</w:t>
        </w:r>
        <w:r>
          <w:rPr>
            <w:rFonts w:ascii="맑은 고딕" w:eastAsia="맑은 고딕" w:hAnsi="맑은 고딕" w:hint="eastAsia"/>
            <w:sz w:val="22"/>
          </w:rPr>
          <w:t xml:space="preserve">oints의 좌표계는 현재 </w:t>
        </w:r>
        <w:r>
          <w:rPr>
            <w:rFonts w:ascii="맑은 고딕" w:eastAsia="맑은 고딕" w:hAnsi="맑은 고딕"/>
            <w:sz w:val="22"/>
          </w:rPr>
          <w:t>epsg5186 (</w:t>
        </w:r>
      </w:ins>
      <w:ins w:id="619" w:author="이규영" w:date="2014-07-10T10:04:00Z">
        <w:r>
          <w:rPr>
            <w:rFonts w:ascii="맑은 고딕" w:eastAsia="맑은 고딕" w:hAnsi="맑은 고딕" w:hint="eastAsia"/>
            <w:sz w:val="22"/>
          </w:rPr>
          <w:t xml:space="preserve">중부원점 </w:t>
        </w:r>
        <w:r>
          <w:rPr>
            <w:rFonts w:ascii="맑은 고딕" w:eastAsia="맑은 고딕" w:hAnsi="맑은 고딕"/>
            <w:sz w:val="22"/>
          </w:rPr>
          <w:t>GRS80)</w:t>
        </w:r>
        <w:r>
          <w:rPr>
            <w:rFonts w:ascii="맑은 고딕" w:eastAsia="맑은 고딕" w:hAnsi="맑은 고딕" w:hint="eastAsia"/>
            <w:sz w:val="22"/>
          </w:rPr>
          <w:t>으로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전달된다.</w:t>
        </w:r>
      </w:ins>
    </w:p>
    <w:p w:rsidR="00C10A9A" w:rsidRDefault="00C10A9A" w:rsidP="00C10A9A">
      <w:pPr>
        <w:pStyle w:val="1"/>
      </w:pPr>
      <w:r>
        <w:rPr>
          <w:rFonts w:hint="eastAsia"/>
        </w:rPr>
        <w:lastRenderedPageBreak/>
        <w:t>레이어</w:t>
      </w:r>
    </w:p>
    <w:p w:rsidR="0026722E" w:rsidRDefault="0026722E" w:rsidP="00C10A9A">
      <w:pPr>
        <w:pStyle w:val="2"/>
        <w:rPr>
          <w:ins w:id="620" w:author="이규영" w:date="2014-05-15T10:59:00Z"/>
        </w:rPr>
      </w:pPr>
      <w:ins w:id="621" w:author="이규영" w:date="2014-05-15T10:59:00Z">
        <w:r>
          <w:rPr>
            <w:rFonts w:hint="eastAsia"/>
          </w:rPr>
          <w:t>citus.</w:t>
        </w:r>
        <w:r>
          <w:t>WebGIS.addLayer(layer_name</w:t>
        </w:r>
      </w:ins>
      <w:ins w:id="622" w:author="이규영" w:date="2014-05-15T11:06:00Z">
        <w:r w:rsidR="0099178C">
          <w:t>, callback</w:t>
        </w:r>
      </w:ins>
      <w:ins w:id="623" w:author="이규영" w:date="2014-05-15T10:59:00Z">
        <w:r>
          <w:t>)</w:t>
        </w:r>
      </w:ins>
    </w:p>
    <w:p w:rsidR="00ED6C8E" w:rsidRDefault="0026722E">
      <w:pPr>
        <w:rPr>
          <w:ins w:id="624" w:author="이규영" w:date="2014-05-15T11:05:00Z"/>
        </w:rPr>
        <w:pPrChange w:id="625" w:author="이규영" w:date="2014-05-15T10:59:00Z">
          <w:pPr>
            <w:pStyle w:val="2"/>
          </w:pPr>
        </w:pPrChange>
      </w:pPr>
      <w:ins w:id="626" w:author="이규영" w:date="2014-05-15T10:59:00Z">
        <w:r>
          <w:rPr>
            <w:rFonts w:hint="eastAsia"/>
          </w:rPr>
          <w:t>GIS 서버로부터</w:t>
        </w:r>
        <w:r>
          <w:t xml:space="preserve"> </w:t>
        </w:r>
        <w:r w:rsidR="00ED6C8E">
          <w:rPr>
            <w:rFonts w:hint="eastAsia"/>
          </w:rPr>
          <w:t xml:space="preserve">시설물 레이어를 로드한다. </w:t>
        </w:r>
      </w:ins>
      <w:ins w:id="627" w:author="이규영" w:date="2014-05-15T11:00:00Z">
        <w:r w:rsidR="00ED6C8E">
          <w:t>layer_name</w:t>
        </w:r>
        <w:r w:rsidR="00ED6C8E">
          <w:rPr>
            <w:rFonts w:hint="eastAsia"/>
          </w:rPr>
          <w:t xml:space="preserve">은 </w:t>
        </w:r>
      </w:ins>
      <w:ins w:id="628" w:author="이규영" w:date="2014-05-15T10:59:00Z">
        <w:r w:rsidR="00ED6C8E">
          <w:rPr>
            <w:rFonts w:hint="eastAsia"/>
          </w:rPr>
          <w:t>문자열 이름으로</w:t>
        </w:r>
      </w:ins>
      <w:ins w:id="629" w:author="이규영" w:date="2014-05-15T11:05:00Z">
        <w:r w:rsidR="00EA0F90">
          <w:rPr>
            <w:rFonts w:hint="eastAsia"/>
          </w:rPr>
          <w:t xml:space="preserve"> 아래처럼</w:t>
        </w:r>
      </w:ins>
      <w:ins w:id="630" w:author="이규영" w:date="2014-05-15T10:59:00Z">
        <w:r w:rsidR="00ED6C8E">
          <w:rPr>
            <w:rFonts w:hint="eastAsia"/>
          </w:rPr>
          <w:t xml:space="preserve"> </w:t>
        </w:r>
      </w:ins>
      <w:ins w:id="631" w:author="이규영" w:date="2014-05-15T11:01:00Z">
        <w:r w:rsidR="00ED6C8E">
          <w:t xml:space="preserve">citus.WebGIS.LAYER </w:t>
        </w:r>
        <w:r w:rsidR="00ED6C8E">
          <w:rPr>
            <w:rFonts w:hint="eastAsia"/>
          </w:rPr>
          <w:t>에</w:t>
        </w:r>
        <w:r w:rsidR="00ED6C8E">
          <w:t xml:space="preserve"> </w:t>
        </w:r>
        <w:r w:rsidR="00ED6C8E">
          <w:rPr>
            <w:rFonts w:hint="eastAsia"/>
          </w:rPr>
          <w:t>상수로 정의되어 있다.</w:t>
        </w:r>
      </w:ins>
    </w:p>
    <w:p w:rsidR="00EA0F90" w:rsidRDefault="00EA0F90">
      <w:pPr>
        <w:rPr>
          <w:ins w:id="632" w:author="이규영" w:date="2014-05-15T11:01:00Z"/>
        </w:rPr>
        <w:pPrChange w:id="633" w:author="이규영" w:date="2014-05-15T10:59:00Z">
          <w:pPr>
            <w:pStyle w:val="2"/>
          </w:pPr>
        </w:pPrChange>
      </w:pPr>
    </w:p>
    <w:p w:rsidR="00F77E20" w:rsidRPr="00F77E20" w:rsidRDefault="00F77E20" w:rsidP="00F77E20">
      <w:pPr>
        <w:rPr>
          <w:ins w:id="634" w:author="이규영" w:date="2014-06-11T19:06:00Z"/>
          <w:rFonts w:ascii="Courier New" w:hAnsi="Courier New" w:cs="Courier New"/>
          <w:sz w:val="18"/>
          <w:szCs w:val="18"/>
          <w:rPrChange w:id="635" w:author="이규영" w:date="2014-06-11T19:06:00Z">
            <w:rPr>
              <w:ins w:id="636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37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38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WTL_PIPE_LM : {</w:t>
        </w:r>
      </w:ins>
    </w:p>
    <w:p w:rsidR="00F77E20" w:rsidRPr="00F77E20" w:rsidRDefault="00F77E20" w:rsidP="00F77E20">
      <w:pPr>
        <w:rPr>
          <w:ins w:id="639" w:author="이규영" w:date="2014-06-11T19:06:00Z"/>
          <w:rFonts w:ascii="Courier New" w:hAnsi="Courier New" w:cs="Courier New"/>
          <w:sz w:val="18"/>
          <w:szCs w:val="18"/>
          <w:rPrChange w:id="640" w:author="이규영" w:date="2014-06-11T19:06:00Z">
            <w:rPr>
              <w:ins w:id="64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4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4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SA001     : "WTL_PIPE_LM.SA001"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64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상수관로</w:t>
        </w:r>
      </w:ins>
    </w:p>
    <w:p w:rsidR="00F77E20" w:rsidRPr="00F77E20" w:rsidRDefault="00F77E20" w:rsidP="00F77E20">
      <w:pPr>
        <w:rPr>
          <w:ins w:id="645" w:author="이규영" w:date="2014-06-11T19:06:00Z"/>
          <w:rFonts w:ascii="Courier New" w:hAnsi="Courier New" w:cs="Courier New"/>
          <w:sz w:val="18"/>
          <w:szCs w:val="18"/>
          <w:rPrChange w:id="646" w:author="이규영" w:date="2014-06-11T19:06:00Z">
            <w:rPr>
              <w:ins w:id="64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4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4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650" w:author="이규영" w:date="2014-06-11T19:06:00Z"/>
          <w:rFonts w:ascii="Courier New" w:hAnsi="Courier New" w:cs="Courier New"/>
          <w:sz w:val="18"/>
          <w:szCs w:val="18"/>
          <w:rPrChange w:id="651" w:author="이규영" w:date="2014-06-11T19:06:00Z">
            <w:rPr>
              <w:ins w:id="652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53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54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WTL_PIPE_PS : {</w:t>
        </w:r>
      </w:ins>
    </w:p>
    <w:p w:rsidR="00F77E20" w:rsidRPr="00F77E20" w:rsidRDefault="00F77E20" w:rsidP="00F77E20">
      <w:pPr>
        <w:rPr>
          <w:ins w:id="655" w:author="이규영" w:date="2014-06-11T19:06:00Z"/>
          <w:rFonts w:ascii="Courier New" w:hAnsi="Courier New" w:cs="Courier New"/>
          <w:sz w:val="18"/>
          <w:szCs w:val="18"/>
          <w:rPrChange w:id="656" w:author="이규영" w:date="2014-06-11T19:06:00Z">
            <w:rPr>
              <w:ins w:id="65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5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5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SA900     : "WTL_PIPE_PS.SA900"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66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상수관로심도</w:t>
        </w:r>
      </w:ins>
    </w:p>
    <w:p w:rsidR="00F77E20" w:rsidRPr="00F77E20" w:rsidRDefault="00F77E20" w:rsidP="00F77E20">
      <w:pPr>
        <w:rPr>
          <w:ins w:id="661" w:author="이규영" w:date="2014-06-11T19:06:00Z"/>
          <w:rFonts w:ascii="Courier New" w:hAnsi="Courier New" w:cs="Courier New"/>
          <w:sz w:val="18"/>
          <w:szCs w:val="18"/>
          <w:rPrChange w:id="662" w:author="이규영" w:date="2014-06-11T19:06:00Z">
            <w:rPr>
              <w:ins w:id="66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6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6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666" w:author="이규영" w:date="2014-06-11T19:06:00Z"/>
          <w:rFonts w:ascii="Courier New" w:hAnsi="Courier New" w:cs="Courier New"/>
          <w:sz w:val="18"/>
          <w:szCs w:val="18"/>
          <w:rPrChange w:id="667" w:author="이규영" w:date="2014-06-11T19:06:00Z">
            <w:rPr>
              <w:ins w:id="668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69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70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WTL_MANH_PS : {</w:t>
        </w:r>
      </w:ins>
    </w:p>
    <w:p w:rsidR="00F77E20" w:rsidRPr="00F77E20" w:rsidRDefault="00F77E20" w:rsidP="00F77E20">
      <w:pPr>
        <w:rPr>
          <w:ins w:id="671" w:author="이규영" w:date="2014-06-11T19:06:00Z"/>
          <w:rFonts w:ascii="Courier New" w:hAnsi="Courier New" w:cs="Courier New"/>
          <w:sz w:val="18"/>
          <w:szCs w:val="18"/>
          <w:rPrChange w:id="672" w:author="이규영" w:date="2014-06-11T19:06:00Z">
            <w:rPr>
              <w:ins w:id="67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7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7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SA100     : "WTL_MANH_PS.SA100",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67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상수맨홀</w:t>
        </w:r>
      </w:ins>
    </w:p>
    <w:p w:rsidR="00F77E20" w:rsidRPr="00F77E20" w:rsidRDefault="00F77E20" w:rsidP="00F77E20">
      <w:pPr>
        <w:rPr>
          <w:ins w:id="677" w:author="이규영" w:date="2014-06-11T19:06:00Z"/>
          <w:rFonts w:ascii="Courier New" w:hAnsi="Courier New" w:cs="Courier New"/>
          <w:sz w:val="18"/>
          <w:szCs w:val="18"/>
          <w:rPrChange w:id="678" w:author="이규영" w:date="2014-06-11T19:06:00Z">
            <w:rPr>
              <w:ins w:id="67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8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8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SA991     : "WTL_MANH_PS.SA991"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682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신축관실</w:t>
        </w:r>
      </w:ins>
    </w:p>
    <w:p w:rsidR="00F77E20" w:rsidRPr="00F77E20" w:rsidRDefault="00F77E20" w:rsidP="00F77E20">
      <w:pPr>
        <w:rPr>
          <w:ins w:id="683" w:author="이규영" w:date="2014-06-11T19:06:00Z"/>
          <w:rFonts w:ascii="Courier New" w:hAnsi="Courier New" w:cs="Courier New"/>
          <w:sz w:val="18"/>
          <w:szCs w:val="18"/>
          <w:rPrChange w:id="684" w:author="이규영" w:date="2014-06-11T19:06:00Z">
            <w:rPr>
              <w:ins w:id="68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8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8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688" w:author="이규영" w:date="2014-06-11T19:06:00Z"/>
          <w:rFonts w:ascii="Courier New" w:hAnsi="Courier New" w:cs="Courier New"/>
          <w:sz w:val="18"/>
          <w:szCs w:val="18"/>
          <w:rPrChange w:id="689" w:author="이규영" w:date="2014-06-11T19:06:00Z">
            <w:rPr>
              <w:ins w:id="690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91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92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WTL_SPLY_LS : {</w:t>
        </w:r>
      </w:ins>
    </w:p>
    <w:p w:rsidR="00F77E20" w:rsidRPr="00F77E20" w:rsidRDefault="00F77E20" w:rsidP="00F77E20">
      <w:pPr>
        <w:rPr>
          <w:ins w:id="693" w:author="이규영" w:date="2014-06-11T19:06:00Z"/>
          <w:rFonts w:ascii="Courier New" w:hAnsi="Courier New" w:cs="Courier New"/>
          <w:sz w:val="18"/>
          <w:szCs w:val="18"/>
          <w:rPrChange w:id="694" w:author="이규영" w:date="2014-06-11T19:06:00Z">
            <w:rPr>
              <w:ins w:id="69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69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69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SA002     : "WTL_SPLY_LS.SA002"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698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급수관로</w:t>
        </w:r>
      </w:ins>
    </w:p>
    <w:p w:rsidR="00F77E20" w:rsidRPr="00F77E20" w:rsidRDefault="00F77E20" w:rsidP="00F77E20">
      <w:pPr>
        <w:rPr>
          <w:ins w:id="699" w:author="이규영" w:date="2014-06-11T19:06:00Z"/>
          <w:rFonts w:ascii="Courier New" w:hAnsi="Courier New" w:cs="Courier New"/>
          <w:sz w:val="18"/>
          <w:szCs w:val="18"/>
          <w:rPrChange w:id="700" w:author="이규영" w:date="2014-06-11T19:06:00Z">
            <w:rPr>
              <w:ins w:id="70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0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0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704" w:author="이규영" w:date="2014-06-11T19:06:00Z"/>
          <w:rFonts w:ascii="Courier New" w:hAnsi="Courier New" w:cs="Courier New"/>
          <w:sz w:val="18"/>
          <w:szCs w:val="18"/>
          <w:rPrChange w:id="705" w:author="이규영" w:date="2014-06-11T19:06:00Z">
            <w:rPr>
              <w:ins w:id="706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07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08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WTL_STPI_PS : {</w:t>
        </w:r>
      </w:ins>
    </w:p>
    <w:p w:rsidR="00F77E20" w:rsidRPr="00F77E20" w:rsidRDefault="00F77E20" w:rsidP="00F77E20">
      <w:pPr>
        <w:rPr>
          <w:ins w:id="709" w:author="이규영" w:date="2014-06-11T19:06:00Z"/>
          <w:rFonts w:ascii="Courier New" w:hAnsi="Courier New" w:cs="Courier New"/>
          <w:sz w:val="18"/>
          <w:szCs w:val="18"/>
          <w:rPrChange w:id="710" w:author="이규영" w:date="2014-06-11T19:06:00Z">
            <w:rPr>
              <w:ins w:id="71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1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1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SA003     : "WTL_STPI_PS.SA003"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1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스탠드파이프</w:t>
        </w:r>
      </w:ins>
    </w:p>
    <w:p w:rsidR="00F77E20" w:rsidRPr="00F77E20" w:rsidRDefault="00F77E20" w:rsidP="00F77E20">
      <w:pPr>
        <w:rPr>
          <w:ins w:id="715" w:author="이규영" w:date="2014-06-11T19:06:00Z"/>
          <w:rFonts w:ascii="Courier New" w:hAnsi="Courier New" w:cs="Courier New"/>
          <w:sz w:val="18"/>
          <w:szCs w:val="18"/>
          <w:rPrChange w:id="716" w:author="이규영" w:date="2014-06-11T19:06:00Z">
            <w:rPr>
              <w:ins w:id="71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1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1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720" w:author="이규영" w:date="2014-06-11T19:06:00Z"/>
          <w:rFonts w:ascii="Courier New" w:hAnsi="Courier New" w:cs="Courier New"/>
          <w:sz w:val="18"/>
          <w:szCs w:val="18"/>
          <w:rPrChange w:id="721" w:author="이규영" w:date="2014-06-11T19:06:00Z">
            <w:rPr>
              <w:ins w:id="722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23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24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WTL_VALV_PS : {</w:t>
        </w:r>
      </w:ins>
    </w:p>
    <w:p w:rsidR="00F77E20" w:rsidRPr="00F77E20" w:rsidRDefault="00F77E20" w:rsidP="00F77E20">
      <w:pPr>
        <w:rPr>
          <w:ins w:id="725" w:author="이규영" w:date="2014-06-11T19:06:00Z"/>
          <w:rFonts w:ascii="Courier New" w:hAnsi="Courier New" w:cs="Courier New"/>
          <w:sz w:val="18"/>
          <w:szCs w:val="18"/>
          <w:rPrChange w:id="726" w:author="이규영" w:date="2014-06-11T19:06:00Z">
            <w:rPr>
              <w:ins w:id="72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2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2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SA200     : "WTL_VALV_PS.SA200",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3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제수변</w:t>
        </w:r>
      </w:ins>
    </w:p>
    <w:p w:rsidR="00F77E20" w:rsidRPr="00F77E20" w:rsidRDefault="00F77E20" w:rsidP="00F77E20">
      <w:pPr>
        <w:rPr>
          <w:ins w:id="731" w:author="이규영" w:date="2014-06-11T19:06:00Z"/>
          <w:rFonts w:ascii="Courier New" w:hAnsi="Courier New" w:cs="Courier New"/>
          <w:sz w:val="18"/>
          <w:szCs w:val="18"/>
          <w:rPrChange w:id="732" w:author="이규영" w:date="2014-06-11T19:06:00Z">
            <w:rPr>
              <w:ins w:id="73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3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3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SA201     : "WTL_VALV_PS.SA201",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3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역지변</w:t>
        </w:r>
      </w:ins>
    </w:p>
    <w:p w:rsidR="00F77E20" w:rsidRPr="00F77E20" w:rsidRDefault="00F77E20" w:rsidP="00F77E20">
      <w:pPr>
        <w:rPr>
          <w:ins w:id="737" w:author="이규영" w:date="2014-06-11T19:06:00Z"/>
          <w:rFonts w:ascii="Courier New" w:hAnsi="Courier New" w:cs="Courier New"/>
          <w:sz w:val="18"/>
          <w:szCs w:val="18"/>
          <w:rPrChange w:id="738" w:author="이규영" w:date="2014-06-11T19:06:00Z">
            <w:rPr>
              <w:ins w:id="73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4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4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SA202     : "WTL_VALV_PS.SA202",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42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이토변</w:t>
        </w:r>
      </w:ins>
    </w:p>
    <w:p w:rsidR="00F77E20" w:rsidRPr="00F77E20" w:rsidRDefault="00F77E20" w:rsidP="00F77E20">
      <w:pPr>
        <w:rPr>
          <w:ins w:id="743" w:author="이규영" w:date="2014-06-11T19:06:00Z"/>
          <w:rFonts w:ascii="Courier New" w:hAnsi="Courier New" w:cs="Courier New"/>
          <w:sz w:val="18"/>
          <w:szCs w:val="18"/>
          <w:rPrChange w:id="744" w:author="이규영" w:date="2014-06-11T19:06:00Z">
            <w:rPr>
              <w:ins w:id="74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4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4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SA203     : "WTL_VALV_PS.SA203",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48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배기변</w:t>
        </w:r>
      </w:ins>
    </w:p>
    <w:p w:rsidR="00F77E20" w:rsidRPr="00F77E20" w:rsidRDefault="00F77E20" w:rsidP="00F77E20">
      <w:pPr>
        <w:rPr>
          <w:ins w:id="749" w:author="이규영" w:date="2014-06-11T19:06:00Z"/>
          <w:rFonts w:ascii="Courier New" w:hAnsi="Courier New" w:cs="Courier New"/>
          <w:sz w:val="18"/>
          <w:szCs w:val="18"/>
          <w:rPrChange w:id="750" w:author="이규영" w:date="2014-06-11T19:06:00Z">
            <w:rPr>
              <w:ins w:id="75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5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5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SA204     : "WTL_VALV_PS.SA204",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5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감압변</w:t>
        </w:r>
      </w:ins>
    </w:p>
    <w:p w:rsidR="00F77E20" w:rsidRPr="00F77E20" w:rsidRDefault="00F77E20" w:rsidP="00F77E20">
      <w:pPr>
        <w:rPr>
          <w:ins w:id="755" w:author="이규영" w:date="2014-06-11T19:06:00Z"/>
          <w:rFonts w:ascii="Courier New" w:hAnsi="Courier New" w:cs="Courier New"/>
          <w:sz w:val="18"/>
          <w:szCs w:val="18"/>
          <w:rPrChange w:id="756" w:author="이규영" w:date="2014-06-11T19:06:00Z">
            <w:rPr>
              <w:ins w:id="75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5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5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SA205     : "WTL_VALV_PS.SA205"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6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안전변</w:t>
        </w:r>
      </w:ins>
    </w:p>
    <w:p w:rsidR="00F77E20" w:rsidRPr="00F77E20" w:rsidRDefault="00F77E20" w:rsidP="00F77E20">
      <w:pPr>
        <w:rPr>
          <w:ins w:id="761" w:author="이규영" w:date="2014-06-11T19:06:00Z"/>
          <w:rFonts w:ascii="Courier New" w:hAnsi="Courier New" w:cs="Courier New"/>
          <w:sz w:val="18"/>
          <w:szCs w:val="18"/>
          <w:rPrChange w:id="762" w:author="이규영" w:date="2014-06-11T19:06:00Z">
            <w:rPr>
              <w:ins w:id="76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6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6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766" w:author="이규영" w:date="2014-06-11T19:06:00Z"/>
          <w:rFonts w:ascii="Courier New" w:hAnsi="Courier New" w:cs="Courier New"/>
          <w:sz w:val="18"/>
          <w:szCs w:val="18"/>
          <w:rPrChange w:id="767" w:author="이규영" w:date="2014-06-11T19:06:00Z">
            <w:rPr>
              <w:ins w:id="768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69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70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WTL_FLOW_PS : {</w:t>
        </w:r>
      </w:ins>
    </w:p>
    <w:p w:rsidR="00F77E20" w:rsidRPr="00F77E20" w:rsidRDefault="00F77E20" w:rsidP="00F77E20">
      <w:pPr>
        <w:rPr>
          <w:ins w:id="771" w:author="이규영" w:date="2014-06-11T19:06:00Z"/>
          <w:rFonts w:ascii="Courier New" w:hAnsi="Courier New" w:cs="Courier New"/>
          <w:sz w:val="18"/>
          <w:szCs w:val="18"/>
          <w:rPrChange w:id="772" w:author="이규영" w:date="2014-06-11T19:06:00Z">
            <w:rPr>
              <w:ins w:id="77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7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7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SA117     : "WTL_FLOW_PS.SA117"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7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유량계</w:t>
        </w:r>
      </w:ins>
    </w:p>
    <w:p w:rsidR="00F77E20" w:rsidRPr="00F77E20" w:rsidRDefault="00F77E20" w:rsidP="00F77E20">
      <w:pPr>
        <w:rPr>
          <w:ins w:id="777" w:author="이규영" w:date="2014-06-11T19:06:00Z"/>
          <w:rFonts w:ascii="Courier New" w:hAnsi="Courier New" w:cs="Courier New"/>
          <w:sz w:val="18"/>
          <w:szCs w:val="18"/>
          <w:rPrChange w:id="778" w:author="이규영" w:date="2014-06-11T19:06:00Z">
            <w:rPr>
              <w:ins w:id="77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8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8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782" w:author="이규영" w:date="2014-06-11T19:06:00Z"/>
          <w:rFonts w:ascii="Courier New" w:hAnsi="Courier New" w:cs="Courier New"/>
          <w:sz w:val="18"/>
          <w:szCs w:val="18"/>
          <w:rPrChange w:id="783" w:author="이규영" w:date="2014-06-11T19:06:00Z">
            <w:rPr>
              <w:ins w:id="784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85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86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lastRenderedPageBreak/>
          <w:t>WTL_PRGA_PS : {</w:t>
        </w:r>
      </w:ins>
    </w:p>
    <w:p w:rsidR="00F77E20" w:rsidRPr="00F77E20" w:rsidRDefault="00F77E20" w:rsidP="00F77E20">
      <w:pPr>
        <w:rPr>
          <w:ins w:id="787" w:author="이규영" w:date="2014-06-11T19:06:00Z"/>
          <w:rFonts w:ascii="Courier New" w:hAnsi="Courier New" w:cs="Courier New"/>
          <w:sz w:val="18"/>
          <w:szCs w:val="18"/>
          <w:rPrChange w:id="788" w:author="이규영" w:date="2014-06-11T19:06:00Z">
            <w:rPr>
              <w:ins w:id="78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9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9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SA121     : "WTL_PRGA_PS.SA121"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792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수압계</w:t>
        </w:r>
      </w:ins>
    </w:p>
    <w:p w:rsidR="00F77E20" w:rsidRPr="00F77E20" w:rsidRDefault="00F77E20" w:rsidP="00F77E20">
      <w:pPr>
        <w:rPr>
          <w:ins w:id="793" w:author="이규영" w:date="2014-06-11T19:06:00Z"/>
          <w:rFonts w:ascii="Courier New" w:hAnsi="Courier New" w:cs="Courier New"/>
          <w:sz w:val="18"/>
          <w:szCs w:val="18"/>
          <w:rPrChange w:id="794" w:author="이규영" w:date="2014-06-11T19:06:00Z">
            <w:rPr>
              <w:ins w:id="79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79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79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798" w:author="이규영" w:date="2014-06-11T19:06:00Z"/>
          <w:rFonts w:ascii="Courier New" w:hAnsi="Courier New" w:cs="Courier New"/>
          <w:sz w:val="18"/>
          <w:szCs w:val="18"/>
          <w:rPrChange w:id="799" w:author="이규영" w:date="2014-06-11T19:06:00Z">
            <w:rPr>
              <w:ins w:id="800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01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02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WTL_FIRE_PS : {</w:t>
        </w:r>
      </w:ins>
    </w:p>
    <w:p w:rsidR="00F77E20" w:rsidRPr="00F77E20" w:rsidRDefault="00F77E20" w:rsidP="00F77E20">
      <w:pPr>
        <w:rPr>
          <w:ins w:id="803" w:author="이규영" w:date="2014-06-11T19:06:00Z"/>
          <w:rFonts w:ascii="Courier New" w:hAnsi="Courier New" w:cs="Courier New"/>
          <w:sz w:val="18"/>
          <w:szCs w:val="18"/>
          <w:rPrChange w:id="804" w:author="이규영" w:date="2014-06-11T19:06:00Z">
            <w:rPr>
              <w:ins w:id="80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0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0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SA118     : "WTL_FIRE_PS.SA118",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08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급수탑</w:t>
        </w:r>
      </w:ins>
    </w:p>
    <w:p w:rsidR="00F77E20" w:rsidRPr="00F77E20" w:rsidRDefault="00F77E20" w:rsidP="00F77E20">
      <w:pPr>
        <w:rPr>
          <w:ins w:id="809" w:author="이규영" w:date="2014-06-11T19:06:00Z"/>
          <w:rFonts w:ascii="Courier New" w:hAnsi="Courier New" w:cs="Courier New"/>
          <w:sz w:val="18"/>
          <w:szCs w:val="18"/>
          <w:rPrChange w:id="810" w:author="이규영" w:date="2014-06-11T19:06:00Z">
            <w:rPr>
              <w:ins w:id="81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1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1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SA119     : "WTL_FIRE_PS.SA119"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1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소화전</w:t>
        </w:r>
      </w:ins>
    </w:p>
    <w:p w:rsidR="00F77E20" w:rsidRPr="00F77E20" w:rsidRDefault="00F77E20" w:rsidP="00F77E20">
      <w:pPr>
        <w:rPr>
          <w:ins w:id="815" w:author="이규영" w:date="2014-06-11T19:06:00Z"/>
          <w:rFonts w:ascii="Courier New" w:hAnsi="Courier New" w:cs="Courier New"/>
          <w:sz w:val="18"/>
          <w:szCs w:val="18"/>
          <w:rPrChange w:id="816" w:author="이규영" w:date="2014-06-11T19:06:00Z">
            <w:rPr>
              <w:ins w:id="81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1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1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820" w:author="이규영" w:date="2014-06-11T19:06:00Z"/>
          <w:rFonts w:ascii="Courier New" w:hAnsi="Courier New" w:cs="Courier New"/>
          <w:sz w:val="18"/>
          <w:szCs w:val="18"/>
          <w:rPrChange w:id="821" w:author="이규영" w:date="2014-06-11T19:06:00Z">
            <w:rPr>
              <w:ins w:id="822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23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24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WTL_LEAK_PS : {</w:t>
        </w:r>
      </w:ins>
    </w:p>
    <w:p w:rsidR="00F77E20" w:rsidRPr="00F77E20" w:rsidRDefault="00F77E20" w:rsidP="00F77E20">
      <w:pPr>
        <w:rPr>
          <w:ins w:id="825" w:author="이규영" w:date="2014-06-11T19:06:00Z"/>
          <w:rFonts w:ascii="Courier New" w:hAnsi="Courier New" w:cs="Courier New"/>
          <w:sz w:val="18"/>
          <w:szCs w:val="18"/>
          <w:rPrChange w:id="826" w:author="이규영" w:date="2014-06-11T19:06:00Z">
            <w:rPr>
              <w:ins w:id="82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2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2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SA300     : "WTL_LEAK_PS.SA300"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3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누수지점</w:t>
        </w:r>
      </w:ins>
    </w:p>
    <w:p w:rsidR="00F77E20" w:rsidRPr="00F77E20" w:rsidRDefault="00F77E20" w:rsidP="00F77E20">
      <w:pPr>
        <w:rPr>
          <w:ins w:id="831" w:author="이규영" w:date="2014-06-11T19:06:00Z"/>
          <w:rFonts w:ascii="Courier New" w:hAnsi="Courier New" w:cs="Courier New"/>
          <w:sz w:val="18"/>
          <w:szCs w:val="18"/>
          <w:rPrChange w:id="832" w:author="이규영" w:date="2014-06-11T19:06:00Z">
            <w:rPr>
              <w:ins w:id="83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3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3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836" w:author="이규영" w:date="2014-06-11T19:06:00Z"/>
          <w:rFonts w:ascii="Courier New" w:hAnsi="Courier New" w:cs="Courier New"/>
          <w:sz w:val="18"/>
          <w:szCs w:val="18"/>
          <w:rPrChange w:id="837" w:author="이규영" w:date="2014-06-11T19:06:00Z">
            <w:rPr>
              <w:ins w:id="838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39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40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WTL_PRES_PS : {</w:t>
        </w:r>
      </w:ins>
    </w:p>
    <w:p w:rsidR="00F77E20" w:rsidRPr="00F77E20" w:rsidRDefault="00F77E20" w:rsidP="00F77E20">
      <w:pPr>
        <w:rPr>
          <w:ins w:id="841" w:author="이규영" w:date="2014-06-11T19:06:00Z"/>
          <w:rFonts w:ascii="Courier New" w:hAnsi="Courier New" w:cs="Courier New"/>
          <w:sz w:val="18"/>
          <w:szCs w:val="18"/>
          <w:rPrChange w:id="842" w:author="이규영" w:date="2014-06-11T19:06:00Z">
            <w:rPr>
              <w:ins w:id="84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4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4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SA206     : "WTL_PRES_PS.SA206"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4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가압장</w:t>
        </w:r>
      </w:ins>
    </w:p>
    <w:p w:rsidR="00F77E20" w:rsidRPr="00F77E20" w:rsidRDefault="00F77E20" w:rsidP="00F77E20">
      <w:pPr>
        <w:rPr>
          <w:ins w:id="847" w:author="이규영" w:date="2014-06-11T19:06:00Z"/>
          <w:rFonts w:ascii="Courier New" w:hAnsi="Courier New" w:cs="Courier New"/>
          <w:sz w:val="18"/>
          <w:szCs w:val="18"/>
          <w:rPrChange w:id="848" w:author="이규영" w:date="2014-06-11T19:06:00Z">
            <w:rPr>
              <w:ins w:id="84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5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5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852" w:author="이규영" w:date="2014-06-11T19:06:00Z"/>
          <w:rFonts w:ascii="Courier New" w:hAnsi="Courier New" w:cs="Courier New"/>
          <w:sz w:val="18"/>
          <w:szCs w:val="18"/>
          <w:rPrChange w:id="853" w:author="이규영" w:date="2014-06-11T19:06:00Z">
            <w:rPr>
              <w:ins w:id="854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55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56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WTL_PURI_AS : {</w:t>
        </w:r>
      </w:ins>
    </w:p>
    <w:p w:rsidR="00F77E20" w:rsidRPr="00F77E20" w:rsidRDefault="00F77E20" w:rsidP="00F77E20">
      <w:pPr>
        <w:rPr>
          <w:ins w:id="857" w:author="이규영" w:date="2014-06-11T19:06:00Z"/>
          <w:rFonts w:ascii="Courier New" w:hAnsi="Courier New" w:cs="Courier New"/>
          <w:sz w:val="18"/>
          <w:szCs w:val="18"/>
          <w:rPrChange w:id="858" w:author="이규영" w:date="2014-06-11T19:06:00Z">
            <w:rPr>
              <w:ins w:id="85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6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6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SA113     : "WTL_PURI_AS.SA113"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62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정수장</w:t>
        </w:r>
      </w:ins>
    </w:p>
    <w:p w:rsidR="00F77E20" w:rsidRPr="00F77E20" w:rsidRDefault="00F77E20" w:rsidP="00F77E20">
      <w:pPr>
        <w:rPr>
          <w:ins w:id="863" w:author="이규영" w:date="2014-06-11T19:06:00Z"/>
          <w:rFonts w:ascii="Courier New" w:hAnsi="Courier New" w:cs="Courier New"/>
          <w:sz w:val="18"/>
          <w:szCs w:val="18"/>
          <w:rPrChange w:id="864" w:author="이규영" w:date="2014-06-11T19:06:00Z">
            <w:rPr>
              <w:ins w:id="86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6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6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868" w:author="이규영" w:date="2014-06-11T19:06:00Z"/>
          <w:rFonts w:ascii="Courier New" w:hAnsi="Courier New" w:cs="Courier New"/>
          <w:sz w:val="18"/>
          <w:szCs w:val="18"/>
          <w:rPrChange w:id="869" w:author="이규영" w:date="2014-06-11T19:06:00Z">
            <w:rPr>
              <w:ins w:id="870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71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72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WTL_SERV_PS : {</w:t>
        </w:r>
      </w:ins>
    </w:p>
    <w:p w:rsidR="00F77E20" w:rsidRPr="00F77E20" w:rsidRDefault="00F77E20" w:rsidP="00F77E20">
      <w:pPr>
        <w:rPr>
          <w:ins w:id="873" w:author="이규영" w:date="2014-06-11T19:06:00Z"/>
          <w:rFonts w:ascii="Courier New" w:hAnsi="Courier New" w:cs="Courier New"/>
          <w:sz w:val="18"/>
          <w:szCs w:val="18"/>
          <w:rPrChange w:id="874" w:author="이규영" w:date="2014-06-11T19:06:00Z">
            <w:rPr>
              <w:ins w:id="87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7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7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SA114     : "WTL_SERV_PS.SA114"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78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배수지</w:t>
        </w:r>
      </w:ins>
    </w:p>
    <w:p w:rsidR="00F77E20" w:rsidRPr="00F77E20" w:rsidRDefault="00F77E20" w:rsidP="00F77E20">
      <w:pPr>
        <w:rPr>
          <w:ins w:id="879" w:author="이규영" w:date="2014-06-11T19:06:00Z"/>
          <w:rFonts w:ascii="Courier New" w:hAnsi="Courier New" w:cs="Courier New"/>
          <w:sz w:val="18"/>
          <w:szCs w:val="18"/>
          <w:rPrChange w:id="880" w:author="이규영" w:date="2014-06-11T19:06:00Z">
            <w:rPr>
              <w:ins w:id="88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8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8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884" w:author="이규영" w:date="2014-06-11T19:06:00Z"/>
          <w:rFonts w:ascii="Courier New" w:hAnsi="Courier New" w:cs="Courier New"/>
          <w:sz w:val="18"/>
          <w:szCs w:val="18"/>
          <w:rPrChange w:id="885" w:author="이규영" w:date="2014-06-11T19:06:00Z">
            <w:rPr>
              <w:ins w:id="886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87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88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WTL_HEAD_PS : {</w:t>
        </w:r>
      </w:ins>
    </w:p>
    <w:p w:rsidR="00F77E20" w:rsidRPr="00F77E20" w:rsidRDefault="00F77E20" w:rsidP="00F77E20">
      <w:pPr>
        <w:rPr>
          <w:ins w:id="889" w:author="이규영" w:date="2014-06-11T19:06:00Z"/>
          <w:rFonts w:ascii="Courier New" w:hAnsi="Courier New" w:cs="Courier New"/>
          <w:sz w:val="18"/>
          <w:szCs w:val="18"/>
          <w:rPrChange w:id="890" w:author="이규영" w:date="2014-06-11T19:06:00Z">
            <w:rPr>
              <w:ins w:id="89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9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9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SA110     : "WTL_HEAD_PS.SA110"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89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수원지</w:t>
        </w:r>
      </w:ins>
    </w:p>
    <w:p w:rsidR="00F77E20" w:rsidRPr="00F77E20" w:rsidRDefault="00F77E20" w:rsidP="00F77E20">
      <w:pPr>
        <w:rPr>
          <w:ins w:id="895" w:author="이규영" w:date="2014-06-11T19:06:00Z"/>
          <w:rFonts w:ascii="Courier New" w:hAnsi="Courier New" w:cs="Courier New"/>
          <w:sz w:val="18"/>
          <w:szCs w:val="18"/>
          <w:rPrChange w:id="896" w:author="이규영" w:date="2014-06-11T19:06:00Z">
            <w:rPr>
              <w:ins w:id="89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89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89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00" w:author="이규영" w:date="2014-06-11T19:06:00Z"/>
          <w:rFonts w:ascii="Courier New" w:hAnsi="Courier New" w:cs="Courier New"/>
          <w:sz w:val="18"/>
          <w:szCs w:val="18"/>
          <w:rPrChange w:id="901" w:author="이규영" w:date="2014-06-11T19:06:00Z">
            <w:rPr>
              <w:ins w:id="902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03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04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WTL_GAIN_PS : {</w:t>
        </w:r>
      </w:ins>
    </w:p>
    <w:p w:rsidR="00F77E20" w:rsidRPr="00F77E20" w:rsidRDefault="00F77E20" w:rsidP="00F77E20">
      <w:pPr>
        <w:rPr>
          <w:ins w:id="905" w:author="이규영" w:date="2014-06-11T19:06:00Z"/>
          <w:rFonts w:ascii="Courier New" w:hAnsi="Courier New" w:cs="Courier New"/>
          <w:sz w:val="18"/>
          <w:szCs w:val="18"/>
          <w:rPrChange w:id="906" w:author="이규영" w:date="2014-06-11T19:06:00Z">
            <w:rPr>
              <w:ins w:id="90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0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0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SA112     : "WTL_GAIN_PS.SA112"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1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취수장</w:t>
        </w:r>
      </w:ins>
    </w:p>
    <w:p w:rsidR="00F77E20" w:rsidRPr="00F77E20" w:rsidRDefault="00F77E20" w:rsidP="00F77E20">
      <w:pPr>
        <w:rPr>
          <w:ins w:id="911" w:author="이규영" w:date="2014-06-11T19:06:00Z"/>
          <w:rFonts w:ascii="Courier New" w:hAnsi="Courier New" w:cs="Courier New"/>
          <w:sz w:val="18"/>
          <w:szCs w:val="18"/>
          <w:rPrChange w:id="912" w:author="이규영" w:date="2014-06-11T19:06:00Z">
            <w:rPr>
              <w:ins w:id="91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1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1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16" w:author="이규영" w:date="2014-06-11T19:06:00Z"/>
          <w:rFonts w:ascii="Courier New" w:hAnsi="Courier New" w:cs="Courier New"/>
          <w:sz w:val="18"/>
          <w:szCs w:val="18"/>
          <w:rPrChange w:id="917" w:author="이규영" w:date="2014-06-11T19:06:00Z">
            <w:rPr>
              <w:ins w:id="918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19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20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WTL_META_PS : {</w:t>
        </w:r>
      </w:ins>
    </w:p>
    <w:p w:rsidR="00F77E20" w:rsidRPr="00F77E20" w:rsidRDefault="00F77E20" w:rsidP="00F77E20">
      <w:pPr>
        <w:rPr>
          <w:ins w:id="921" w:author="이규영" w:date="2014-06-11T19:06:00Z"/>
          <w:rFonts w:ascii="Courier New" w:hAnsi="Courier New" w:cs="Courier New"/>
          <w:sz w:val="18"/>
          <w:szCs w:val="18"/>
          <w:rPrChange w:id="922" w:author="이규영" w:date="2014-06-11T19:06:00Z">
            <w:rPr>
              <w:ins w:id="92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2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2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SA122     : "WTL_META_PS.SA122"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2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급수전계량기</w:t>
        </w:r>
      </w:ins>
    </w:p>
    <w:p w:rsidR="00F77E20" w:rsidRPr="00F77E20" w:rsidRDefault="00F77E20" w:rsidP="00F77E20">
      <w:pPr>
        <w:rPr>
          <w:ins w:id="927" w:author="이규영" w:date="2014-06-11T19:06:00Z"/>
          <w:rFonts w:ascii="Courier New" w:hAnsi="Courier New" w:cs="Courier New"/>
          <w:sz w:val="18"/>
          <w:szCs w:val="18"/>
          <w:rPrChange w:id="928" w:author="이규영" w:date="2014-06-11T19:06:00Z">
            <w:rPr>
              <w:ins w:id="92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3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3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32" w:author="이규영" w:date="2014-06-11T19:06:00Z"/>
          <w:rFonts w:ascii="Courier New" w:hAnsi="Courier New" w:cs="Courier New"/>
          <w:sz w:val="18"/>
          <w:szCs w:val="18"/>
          <w:rPrChange w:id="933" w:author="이규영" w:date="2014-06-11T19:06:00Z">
            <w:rPr>
              <w:ins w:id="934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35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36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WTL_WTQT_PS : {</w:t>
        </w:r>
      </w:ins>
    </w:p>
    <w:p w:rsidR="00F77E20" w:rsidRPr="00F77E20" w:rsidRDefault="00F77E20" w:rsidP="00F77E20">
      <w:pPr>
        <w:rPr>
          <w:ins w:id="937" w:author="이규영" w:date="2014-06-11T19:06:00Z"/>
          <w:rFonts w:ascii="Courier New" w:hAnsi="Courier New" w:cs="Courier New"/>
          <w:sz w:val="18"/>
          <w:szCs w:val="18"/>
          <w:rPrChange w:id="938" w:author="이규영" w:date="2014-06-11T19:06:00Z">
            <w:rPr>
              <w:ins w:id="939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4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4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SA123     : 'WTL_WTQT_PS.SA123'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42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수질계</w:t>
        </w:r>
      </w:ins>
    </w:p>
    <w:p w:rsidR="00F77E20" w:rsidRPr="00F77E20" w:rsidRDefault="00F77E20" w:rsidP="00F77E20">
      <w:pPr>
        <w:rPr>
          <w:ins w:id="943" w:author="이규영" w:date="2014-06-11T19:06:00Z"/>
          <w:rFonts w:ascii="Courier New" w:hAnsi="Courier New" w:cs="Courier New"/>
          <w:sz w:val="18"/>
          <w:szCs w:val="18"/>
          <w:rPrChange w:id="944" w:author="이규영" w:date="2014-06-11T19:06:00Z">
            <w:rPr>
              <w:ins w:id="94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4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4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48" w:author="이규영" w:date="2014-06-11T19:06:00Z"/>
          <w:rFonts w:ascii="Courier New" w:hAnsi="Courier New" w:cs="Courier New"/>
          <w:sz w:val="18"/>
          <w:szCs w:val="18"/>
          <w:rPrChange w:id="949" w:author="이규영" w:date="2014-06-11T19:06:00Z">
            <w:rPr>
              <w:ins w:id="950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51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52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WTL_RDCG_PS : {</w:t>
        </w:r>
      </w:ins>
    </w:p>
    <w:p w:rsidR="00F77E20" w:rsidRPr="00F77E20" w:rsidRDefault="00F77E20" w:rsidP="00F77E20">
      <w:pPr>
        <w:rPr>
          <w:ins w:id="953" w:author="이규영" w:date="2014-06-11T19:06:00Z"/>
          <w:rFonts w:ascii="Courier New" w:hAnsi="Courier New" w:cs="Courier New"/>
          <w:sz w:val="18"/>
          <w:szCs w:val="18"/>
          <w:rPrChange w:id="954" w:author="이규영" w:date="2014-06-11T19:06:00Z">
            <w:rPr>
              <w:ins w:id="955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56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57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SA224     : 'WTL_RDCG_PS.SA224'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58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감압장</w:t>
        </w:r>
      </w:ins>
    </w:p>
    <w:p w:rsidR="00F77E20" w:rsidRPr="00F77E20" w:rsidRDefault="00F77E20" w:rsidP="00F77E20">
      <w:pPr>
        <w:rPr>
          <w:ins w:id="959" w:author="이규영" w:date="2014-06-11T19:06:00Z"/>
          <w:rFonts w:ascii="Courier New" w:hAnsi="Courier New" w:cs="Courier New"/>
          <w:sz w:val="18"/>
          <w:szCs w:val="18"/>
          <w:rPrChange w:id="960" w:author="이규영" w:date="2014-06-11T19:06:00Z">
            <w:rPr>
              <w:ins w:id="96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6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6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64" w:author="이규영" w:date="2014-06-11T19:06:00Z"/>
          <w:rFonts w:ascii="Courier New" w:hAnsi="Courier New" w:cs="Courier New"/>
          <w:sz w:val="18"/>
          <w:szCs w:val="18"/>
          <w:rPrChange w:id="965" w:author="이규영" w:date="2014-06-11T19:06:00Z">
            <w:rPr>
              <w:ins w:id="966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67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68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WTL_CTPN_PS : {</w:t>
        </w:r>
      </w:ins>
    </w:p>
    <w:p w:rsidR="00F77E20" w:rsidRPr="00F77E20" w:rsidRDefault="00F77E20" w:rsidP="00F77E20">
      <w:pPr>
        <w:rPr>
          <w:ins w:id="969" w:author="이규영" w:date="2014-06-11T19:06:00Z"/>
          <w:rFonts w:ascii="Courier New" w:hAnsi="Courier New" w:cs="Courier New"/>
          <w:sz w:val="18"/>
          <w:szCs w:val="18"/>
          <w:rPrChange w:id="970" w:author="이규영" w:date="2014-06-11T19:06:00Z">
            <w:rPr>
              <w:ins w:id="971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72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73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lastRenderedPageBreak/>
          <w:t xml:space="preserve">    SA992     : 'WTL_CTPN_PS.SA992'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74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제어반</w:t>
        </w:r>
      </w:ins>
    </w:p>
    <w:p w:rsidR="00F77E20" w:rsidRPr="00F77E20" w:rsidRDefault="00F77E20" w:rsidP="00F77E20">
      <w:pPr>
        <w:rPr>
          <w:ins w:id="975" w:author="이규영" w:date="2014-06-11T19:06:00Z"/>
          <w:rFonts w:ascii="Courier New" w:hAnsi="Courier New" w:cs="Courier New"/>
          <w:sz w:val="18"/>
          <w:szCs w:val="18"/>
          <w:rPrChange w:id="976" w:author="이규영" w:date="2014-06-11T19:06:00Z">
            <w:rPr>
              <w:ins w:id="97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7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7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80" w:author="이규영" w:date="2014-06-11T19:06:00Z"/>
          <w:rFonts w:ascii="Courier New" w:hAnsi="Courier New" w:cs="Courier New"/>
          <w:sz w:val="18"/>
          <w:szCs w:val="18"/>
          <w:rPrChange w:id="981" w:author="이규영" w:date="2014-06-11T19:06:00Z">
            <w:rPr>
              <w:ins w:id="982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83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84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WTL_BLOK_AS : {</w:t>
        </w:r>
      </w:ins>
    </w:p>
    <w:p w:rsidR="00F77E20" w:rsidRPr="00F77E20" w:rsidRDefault="00F77E20" w:rsidP="00F77E20">
      <w:pPr>
        <w:rPr>
          <w:ins w:id="985" w:author="이규영" w:date="2014-06-11T19:06:00Z"/>
          <w:rFonts w:ascii="Courier New" w:hAnsi="Courier New" w:cs="Courier New"/>
          <w:sz w:val="18"/>
          <w:szCs w:val="18"/>
          <w:rPrChange w:id="986" w:author="이규영" w:date="2014-06-11T19:06:00Z">
            <w:rPr>
              <w:ins w:id="987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88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89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SA993     : 'WTL_BLOK_AS.SA993'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990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블록</w:t>
        </w:r>
      </w:ins>
    </w:p>
    <w:p w:rsidR="00F77E20" w:rsidRPr="00F77E20" w:rsidRDefault="00F77E20" w:rsidP="00F77E20">
      <w:pPr>
        <w:rPr>
          <w:ins w:id="991" w:author="이규영" w:date="2014-06-11T19:06:00Z"/>
          <w:rFonts w:ascii="Courier New" w:hAnsi="Courier New" w:cs="Courier New"/>
          <w:sz w:val="18"/>
          <w:szCs w:val="18"/>
          <w:rPrChange w:id="992" w:author="이규영" w:date="2014-06-11T19:06:00Z">
            <w:rPr>
              <w:ins w:id="99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9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99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},</w:t>
        </w:r>
      </w:ins>
    </w:p>
    <w:p w:rsidR="00F77E20" w:rsidRPr="00F77E20" w:rsidRDefault="00F77E20" w:rsidP="00F77E20">
      <w:pPr>
        <w:rPr>
          <w:ins w:id="996" w:author="이규영" w:date="2014-06-11T19:06:00Z"/>
          <w:rFonts w:ascii="Courier New" w:hAnsi="Courier New" w:cs="Courier New"/>
          <w:sz w:val="18"/>
          <w:szCs w:val="18"/>
          <w:rPrChange w:id="997" w:author="이규영" w:date="2014-06-11T19:06:00Z">
            <w:rPr>
              <w:ins w:id="998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999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1000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WTL_RSRV_PS : {</w:t>
        </w:r>
      </w:ins>
    </w:p>
    <w:p w:rsidR="00F77E20" w:rsidRPr="00F77E20" w:rsidRDefault="00F77E20" w:rsidP="00F77E20">
      <w:pPr>
        <w:rPr>
          <w:ins w:id="1001" w:author="이규영" w:date="2014-06-11T19:06:00Z"/>
          <w:rFonts w:ascii="Courier New" w:hAnsi="Courier New" w:cs="Courier New"/>
          <w:sz w:val="18"/>
          <w:szCs w:val="18"/>
          <w:rPrChange w:id="1002" w:author="이규영" w:date="2014-06-11T19:06:00Z">
            <w:rPr>
              <w:ins w:id="1003" w:author="이규영" w:date="2014-06-11T19:06:00Z"/>
              <w:rFonts w:ascii="Courier New" w:hAnsi="Courier New" w:cs="Courier New"/>
              <w:sz w:val="20"/>
              <w:szCs w:val="20"/>
            </w:rPr>
          </w:rPrChange>
        </w:rPr>
      </w:pPr>
      <w:ins w:id="1004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1005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   SA120     : "WTL_RSRV_PS.SA120"         // </w:t>
        </w:r>
        <w:r w:rsidRPr="00F77E20">
          <w:rPr>
            <w:rFonts w:ascii="Courier New" w:hAnsi="Courier New" w:cs="Courier New" w:hint="eastAsia"/>
            <w:sz w:val="18"/>
            <w:szCs w:val="18"/>
            <w:rPrChange w:id="1006" w:author="이규영" w:date="2014-06-11T19:06:00Z">
              <w:rPr>
                <w:rFonts w:ascii="Courier New" w:hAnsi="Courier New" w:cs="Courier New" w:hint="eastAsia"/>
                <w:sz w:val="20"/>
                <w:szCs w:val="20"/>
              </w:rPr>
            </w:rPrChange>
          </w:rPr>
          <w:t>저수조</w:t>
        </w:r>
      </w:ins>
    </w:p>
    <w:p w:rsidR="00F77E20" w:rsidRPr="00F77E20" w:rsidRDefault="00F77E20" w:rsidP="00F77E20">
      <w:pPr>
        <w:rPr>
          <w:ins w:id="1007" w:author="이규영" w:date="2014-06-11T19:05:00Z"/>
          <w:rFonts w:ascii="Courier New" w:hAnsi="Courier New" w:cs="Courier New"/>
          <w:sz w:val="18"/>
          <w:szCs w:val="18"/>
          <w:rPrChange w:id="1008" w:author="이규영" w:date="2014-06-11T19:06:00Z">
            <w:rPr>
              <w:ins w:id="1009" w:author="이규영" w:date="2014-06-11T19:05:00Z"/>
              <w:rFonts w:ascii="Courier New" w:hAnsi="Courier New" w:cs="Courier New"/>
              <w:sz w:val="20"/>
              <w:szCs w:val="20"/>
            </w:rPr>
          </w:rPrChange>
        </w:rPr>
      </w:pPr>
      <w:ins w:id="1010" w:author="이규영" w:date="2014-06-11T19:06:00Z">
        <w:r w:rsidRPr="00F77E20">
          <w:rPr>
            <w:rFonts w:ascii="Courier New" w:hAnsi="Courier New" w:cs="Courier New"/>
            <w:sz w:val="18"/>
            <w:szCs w:val="18"/>
            <w:rPrChange w:id="1011" w:author="이규영" w:date="2014-06-11T19:06:00Z">
              <w:rPr>
                <w:rFonts w:ascii="Courier New" w:hAnsi="Courier New" w:cs="Courier New"/>
                <w:sz w:val="20"/>
                <w:szCs w:val="20"/>
              </w:rPr>
            </w:rPrChange>
          </w:rPr>
          <w:t>}</w:t>
        </w:r>
      </w:ins>
    </w:p>
    <w:p w:rsidR="0026722E" w:rsidRDefault="0026722E">
      <w:pPr>
        <w:rPr>
          <w:ins w:id="1012" w:author="이규영" w:date="2014-05-15T11:06:00Z"/>
        </w:rPr>
        <w:pPrChange w:id="1013" w:author="이규영" w:date="2014-05-15T10:59:00Z">
          <w:pPr>
            <w:pStyle w:val="2"/>
          </w:pPr>
        </w:pPrChange>
      </w:pPr>
    </w:p>
    <w:p w:rsidR="0099178C" w:rsidRDefault="0099178C">
      <w:pPr>
        <w:rPr>
          <w:ins w:id="1014" w:author="이규영" w:date="2014-05-15T11:06:00Z"/>
        </w:rPr>
        <w:pPrChange w:id="1015" w:author="이규영" w:date="2014-05-15T10:59:00Z">
          <w:pPr>
            <w:pStyle w:val="2"/>
          </w:pPr>
        </w:pPrChange>
      </w:pPr>
      <w:ins w:id="1016" w:author="이규영" w:date="2014-05-15T11:07:00Z">
        <w:r>
          <w:rPr>
            <w:rFonts w:hint="eastAsia"/>
          </w:rPr>
          <w:t>레이어 로딩이</w:t>
        </w:r>
      </w:ins>
      <w:ins w:id="1017" w:author="이규영" w:date="2014-05-15T11:06:00Z">
        <w:r>
          <w:rPr>
            <w:rFonts w:hint="eastAsia"/>
          </w:rPr>
          <w:t xml:space="preserve"> 끝나면, </w:t>
        </w:r>
        <w:r>
          <w:t>callback(e</w:t>
        </w:r>
      </w:ins>
      <w:ins w:id="1018" w:author="이규영" w:date="2014-05-15T11:12:00Z">
        <w:r w:rsidR="005F55FF">
          <w:t>)</w:t>
        </w:r>
      </w:ins>
      <w:ins w:id="1019" w:author="이규영" w:date="2014-05-15T11:06:00Z">
        <w:r>
          <w:t xml:space="preserve"> </w:t>
        </w:r>
        <w:r>
          <w:rPr>
            <w:rFonts w:hint="eastAsia"/>
          </w:rPr>
          <w:t>이</w:t>
        </w:r>
        <w:r>
          <w:t xml:space="preserve"> </w:t>
        </w:r>
        <w:r>
          <w:rPr>
            <w:rFonts w:hint="eastAsia"/>
          </w:rPr>
          <w:t>호출된다.</w:t>
        </w:r>
      </w:ins>
    </w:p>
    <w:p w:rsidR="0099178C" w:rsidRDefault="0099178C">
      <w:pPr>
        <w:rPr>
          <w:ins w:id="1020" w:author="이규영" w:date="2014-05-16T09:04:00Z"/>
        </w:rPr>
        <w:pPrChange w:id="1021" w:author="이규영" w:date="2014-05-15T10:59:00Z">
          <w:pPr>
            <w:pStyle w:val="2"/>
          </w:pPr>
        </w:pPrChange>
      </w:pPr>
    </w:p>
    <w:p w:rsidR="008269D1" w:rsidRDefault="008269D1" w:rsidP="00913E1E">
      <w:pPr>
        <w:pStyle w:val="2"/>
        <w:rPr>
          <w:ins w:id="1022" w:author="이규영" w:date="2014-05-16T09:04:00Z"/>
        </w:rPr>
      </w:pPr>
      <w:ins w:id="1023" w:author="이규영" w:date="2014-05-16T09:04:00Z">
        <w:r>
          <w:rPr>
            <w:rFonts w:hint="eastAsia"/>
          </w:rPr>
          <w:t>citus.</w:t>
        </w:r>
        <w:r>
          <w:t>WebGIS.removeLayer(layer_name)</w:t>
        </w:r>
      </w:ins>
    </w:p>
    <w:p w:rsidR="008269D1" w:rsidRPr="00913E1E" w:rsidRDefault="008269D1">
      <w:pPr>
        <w:rPr>
          <w:ins w:id="1024" w:author="이규영" w:date="2014-05-15T10:59:00Z"/>
        </w:rPr>
        <w:pPrChange w:id="1025" w:author="이규영" w:date="2014-05-15T10:59:00Z">
          <w:pPr>
            <w:pStyle w:val="2"/>
          </w:pPr>
        </w:pPrChange>
      </w:pPr>
      <w:ins w:id="1026" w:author="이규영" w:date="2014-05-16T09:05:00Z">
        <w:r>
          <w:t>layer</w:t>
        </w:r>
        <w:r>
          <w:rPr>
            <w:rFonts w:hint="eastAsia"/>
          </w:rPr>
          <w:t>를 지도에서 삭제한다.</w:t>
        </w:r>
      </w:ins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WebGIS.activeLayer(layer_name)</w:t>
      </w:r>
    </w:p>
    <w:p w:rsidR="00C10A9A" w:rsidRDefault="00C10A9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layer</w:t>
      </w:r>
      <w:r>
        <w:rPr>
          <w:rFonts w:ascii="맑은 고딕" w:eastAsia="맑은 고딕" w:hAnsi="맑은 고딕" w:hint="eastAsia"/>
          <w:sz w:val="22"/>
        </w:rPr>
        <w:t xml:space="preserve">를 맨 위로 올려놓음. 비로서 </w:t>
      </w:r>
      <w:r>
        <w:rPr>
          <w:rFonts w:ascii="맑은 고딕" w:eastAsia="맑은 고딕" w:hAnsi="맑은 고딕"/>
          <w:sz w:val="22"/>
        </w:rPr>
        <w:t xml:space="preserve">layer </w:t>
      </w:r>
      <w:r>
        <w:rPr>
          <w:rFonts w:ascii="맑은 고딕" w:eastAsia="맑은 고딕" w:hAnsi="맑은 고딕" w:hint="eastAsia"/>
          <w:sz w:val="22"/>
        </w:rPr>
        <w:t xml:space="preserve">상의 시설물이 선택 가능해 </w:t>
      </w:r>
      <w:ins w:id="1027" w:author="이규영" w:date="2014-05-15T11:12:00Z">
        <w:r w:rsidR="008A2DD2">
          <w:rPr>
            <w:rFonts w:ascii="맑은 고딕" w:eastAsia="맑은 고딕" w:hAnsi="맑은 고딕" w:hint="eastAsia"/>
            <w:sz w:val="22"/>
          </w:rPr>
          <w:t>진다.</w:t>
        </w:r>
      </w:ins>
      <w:del w:id="1028" w:author="이규영" w:date="2014-05-15T11:12:00Z">
        <w:r w:rsidDel="008A2DD2">
          <w:rPr>
            <w:rFonts w:ascii="맑은 고딕" w:eastAsia="맑은 고딕" w:hAnsi="맑은 고딕" w:hint="eastAsia"/>
            <w:sz w:val="22"/>
          </w:rPr>
          <w:delText xml:space="preserve">짐. </w:delText>
        </w:r>
      </w:del>
    </w:p>
    <w:p w:rsidR="00C10A9A" w:rsidRDefault="00C10A9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이를 이용해 시설물 레이어의 그리기 순서를 변경할 수 있</w:t>
      </w:r>
      <w:ins w:id="1029" w:author="이규영" w:date="2014-05-15T11:12:00Z">
        <w:r w:rsidR="008A2DD2">
          <w:rPr>
            <w:rFonts w:ascii="맑은 고딕" w:eastAsia="맑은 고딕" w:hAnsi="맑은 고딕" w:hint="eastAsia"/>
            <w:sz w:val="22"/>
          </w:rPr>
          <w:t>다</w:t>
        </w:r>
        <w:r w:rsidR="008A2DD2">
          <w:rPr>
            <w:rFonts w:ascii="맑은 고딕" w:eastAsia="맑은 고딕" w:hAnsi="맑은 고딕"/>
            <w:sz w:val="22"/>
          </w:rPr>
          <w:t>.</w:t>
        </w:r>
      </w:ins>
      <w:del w:id="1030" w:author="이규영" w:date="2014-05-15T11:12:00Z">
        <w:r w:rsidDel="008A2DD2">
          <w:rPr>
            <w:rFonts w:ascii="맑은 고딕" w:eastAsia="맑은 고딕" w:hAnsi="맑은 고딕" w:hint="eastAsia"/>
            <w:sz w:val="22"/>
          </w:rPr>
          <w:delText>음.</w:delText>
        </w:r>
      </w:del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WebGIS.showLayer(layer_name</w:t>
      </w:r>
      <w:ins w:id="1031" w:author="이규영" w:date="2014-05-15T11:07:00Z">
        <w:r w:rsidR="0099178C">
          <w:t>, callback</w:t>
        </w:r>
      </w:ins>
      <w:r>
        <w:t>)</w:t>
      </w:r>
    </w:p>
    <w:p w:rsidR="00C10A9A" w:rsidRDefault="00C10A9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layer를 보여줌.</w:t>
      </w:r>
      <w:ins w:id="1032" w:author="이규영" w:date="2014-05-15T11:06:00Z">
        <w:r w:rsidR="0099178C">
          <w:rPr>
            <w:rFonts w:ascii="맑은 고딕" w:eastAsia="맑은 고딕" w:hAnsi="맑은 고딕"/>
            <w:sz w:val="22"/>
          </w:rPr>
          <w:t xml:space="preserve"> </w:t>
        </w:r>
      </w:ins>
      <w:ins w:id="1033" w:author="이규영" w:date="2014-05-15T11:07:00Z">
        <w:r w:rsidR="0099178C">
          <w:rPr>
            <w:rFonts w:ascii="맑은 고딕" w:eastAsia="맑은 고딕" w:hAnsi="맑은 고딕" w:hint="eastAsia"/>
            <w:sz w:val="22"/>
          </w:rPr>
          <w:t xml:space="preserve">만약 레이어가 로딩되어 있지 않으면, 내부적으로 </w:t>
        </w:r>
        <w:r w:rsidR="0099178C">
          <w:rPr>
            <w:rFonts w:ascii="맑은 고딕" w:eastAsia="맑은 고딕" w:hAnsi="맑은 고딕"/>
            <w:sz w:val="22"/>
          </w:rPr>
          <w:t>citus.WebGIS.addLayer(</w:t>
        </w:r>
      </w:ins>
      <w:ins w:id="1034" w:author="이규영" w:date="2014-05-15T11:10:00Z">
        <w:r w:rsidR="003D12DC">
          <w:rPr>
            <w:rFonts w:ascii="맑은 고딕" w:eastAsia="맑은 고딕" w:hAnsi="맑은 고딕"/>
            <w:sz w:val="22"/>
          </w:rPr>
          <w:t>layer_name, callback</w:t>
        </w:r>
      </w:ins>
      <w:ins w:id="1035" w:author="이규영" w:date="2014-05-15T11:07:00Z">
        <w:r w:rsidR="0099178C">
          <w:rPr>
            <w:rFonts w:ascii="맑은 고딕" w:eastAsia="맑은 고딕" w:hAnsi="맑은 고딕"/>
            <w:sz w:val="22"/>
          </w:rPr>
          <w:t>)</w:t>
        </w:r>
      </w:ins>
      <w:ins w:id="1036" w:author="이규영" w:date="2014-05-15T11:11:00Z">
        <w:r w:rsidR="003D12DC">
          <w:rPr>
            <w:rFonts w:ascii="맑은 고딕" w:eastAsia="맑은 고딕" w:hAnsi="맑은 고딕" w:hint="eastAsia"/>
            <w:sz w:val="22"/>
          </w:rPr>
          <w:t>이</w:t>
        </w:r>
      </w:ins>
      <w:ins w:id="1037" w:author="이규영" w:date="2014-05-15T11:07:00Z">
        <w:r w:rsidR="0099178C">
          <w:rPr>
            <w:rFonts w:ascii="맑은 고딕" w:eastAsia="맑은 고딕" w:hAnsi="맑은 고딕"/>
            <w:sz w:val="22"/>
          </w:rPr>
          <w:t xml:space="preserve"> </w:t>
        </w:r>
        <w:r w:rsidR="0099178C">
          <w:rPr>
            <w:rFonts w:ascii="맑은 고딕" w:eastAsia="맑은 고딕" w:hAnsi="맑은 고딕" w:hint="eastAsia"/>
            <w:sz w:val="22"/>
          </w:rPr>
          <w:t>호출된다.</w:t>
        </w:r>
      </w:ins>
    </w:p>
    <w:p w:rsidR="00C10A9A" w:rsidRDefault="00C10A9A" w:rsidP="00C10A9A">
      <w:pPr>
        <w:pStyle w:val="2"/>
      </w:pPr>
      <w:r>
        <w:rPr>
          <w:rFonts w:hint="eastAsia"/>
        </w:rPr>
        <w:t>citus.</w:t>
      </w:r>
      <w:r>
        <w:t>WebGIS.hideLayer(layer_name)</w:t>
      </w:r>
    </w:p>
    <w:p w:rsidR="00C10A9A" w:rsidRDefault="00C10A9A" w:rsidP="005E3D6A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layer를 감</w:t>
      </w:r>
      <w:ins w:id="1038" w:author="이규영" w:date="2014-05-15T11:12:00Z">
        <w:r w:rsidR="008A2DD2">
          <w:rPr>
            <w:rFonts w:ascii="맑은 고딕" w:eastAsia="맑은 고딕" w:hAnsi="맑은 고딕" w:hint="eastAsia"/>
            <w:sz w:val="22"/>
          </w:rPr>
          <w:t>춘다.</w:t>
        </w:r>
      </w:ins>
      <w:del w:id="1039" w:author="이규영" w:date="2014-05-15T11:12:00Z">
        <w:r w:rsidDel="008A2DD2">
          <w:rPr>
            <w:rFonts w:ascii="맑은 고딕" w:eastAsia="맑은 고딕" w:hAnsi="맑은 고딕" w:hint="eastAsia"/>
            <w:sz w:val="22"/>
          </w:rPr>
          <w:delText>춤</w:delText>
        </w:r>
      </w:del>
    </w:p>
    <w:p w:rsidR="003F4CE2" w:rsidRDefault="003F4CE2">
      <w:pPr>
        <w:pStyle w:val="2"/>
        <w:rPr>
          <w:ins w:id="1040" w:author="이규영" w:date="2014-09-18T21:06:00Z"/>
        </w:rPr>
        <w:pPrChange w:id="1041" w:author="이규영" w:date="2014-09-18T21:06:00Z">
          <w:pPr/>
        </w:pPrChange>
      </w:pPr>
      <w:ins w:id="1042" w:author="이규영" w:date="2014-09-18T21:06:00Z">
        <w:r>
          <w:t>c</w:t>
        </w:r>
        <w:r>
          <w:rPr>
            <w:rFonts w:hint="eastAsia"/>
          </w:rPr>
          <w:t>itus.</w:t>
        </w:r>
        <w:r>
          <w:t>WebGIS.</w:t>
        </w:r>
      </w:ins>
      <w:ins w:id="1043" w:author="이규영" w:date="2014-09-19T09:38:00Z">
        <w:r w:rsidR="00940C89" w:rsidRPr="00940C89">
          <w:t>featureByZoomLevel</w:t>
        </w:r>
      </w:ins>
      <w:ins w:id="1044" w:author="이규영" w:date="2014-09-18T21:06:00Z">
        <w:r>
          <w:t>(layer_name, zoomLevel)</w:t>
        </w:r>
      </w:ins>
    </w:p>
    <w:p w:rsidR="003F4CE2" w:rsidRDefault="003F4CE2" w:rsidP="003F4CE2">
      <w:pPr>
        <w:rPr>
          <w:ins w:id="1045" w:author="이규영" w:date="2014-09-18T21:07:00Z"/>
          <w:rFonts w:ascii="맑은 고딕" w:eastAsia="맑은 고딕" w:hAnsi="맑은 고딕"/>
          <w:sz w:val="22"/>
        </w:rPr>
      </w:pPr>
      <w:ins w:id="1046" w:author="이규영" w:date="2014-09-18T21:06:00Z">
        <w:r>
          <w:rPr>
            <w:rFonts w:ascii="맑은 고딕" w:eastAsia="맑은 고딕" w:hAnsi="맑은 고딕" w:hint="eastAsia"/>
            <w:sz w:val="22"/>
          </w:rPr>
          <w:t xml:space="preserve">layer_name의 </w:t>
        </w:r>
        <w:r>
          <w:rPr>
            <w:rFonts w:ascii="맑은 고딕" w:eastAsia="맑은 고딕" w:hAnsi="맑은 고딕"/>
            <w:sz w:val="22"/>
          </w:rPr>
          <w:t>layer</w:t>
        </w:r>
      </w:ins>
      <w:ins w:id="1047" w:author="이규영" w:date="2014-09-18T21:07:00Z"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 xml:space="preserve">내의 시설물이 보여질 </w:t>
        </w:r>
        <w:r>
          <w:rPr>
            <w:rFonts w:ascii="맑은 고딕" w:eastAsia="맑은 고딕" w:hAnsi="맑은 고딕"/>
            <w:sz w:val="22"/>
          </w:rPr>
          <w:t>zoomLevel</w:t>
        </w:r>
        <w:r>
          <w:rPr>
            <w:rFonts w:ascii="맑은 고딕" w:eastAsia="맑은 고딕" w:hAnsi="맑은 고딕" w:hint="eastAsia"/>
            <w:sz w:val="22"/>
          </w:rPr>
          <w:t xml:space="preserve">을 설정한다. </w:t>
        </w:r>
        <w:r>
          <w:rPr>
            <w:rFonts w:ascii="맑은 고딕" w:eastAsia="맑은 고딕" w:hAnsi="맑은 고딕"/>
            <w:sz w:val="22"/>
          </w:rPr>
          <w:t>-1</w:t>
        </w:r>
        <w:r>
          <w:rPr>
            <w:rFonts w:ascii="맑은 고딕" w:eastAsia="맑은 고딕" w:hAnsi="맑은 고딕" w:hint="eastAsia"/>
            <w:sz w:val="22"/>
          </w:rPr>
          <w:t xml:space="preserve">이면 </w:t>
        </w:r>
        <w:r>
          <w:rPr>
            <w:rFonts w:ascii="맑은 고딕" w:eastAsia="맑은 고딕" w:hAnsi="맑은 고딕"/>
            <w:sz w:val="22"/>
          </w:rPr>
          <w:t xml:space="preserve">WebGIS.visibleZoomLevel </w:t>
        </w:r>
        <w:r>
          <w:rPr>
            <w:rFonts w:ascii="맑은 고딕" w:eastAsia="맑은 고딕" w:hAnsi="맑은 고딕" w:hint="eastAsia"/>
            <w:sz w:val="22"/>
          </w:rPr>
          <w:t>값을 따른다.</w:t>
        </w:r>
      </w:ins>
    </w:p>
    <w:p w:rsidR="00C10A9A" w:rsidRDefault="003F4CE2" w:rsidP="005E3D6A">
      <w:pPr>
        <w:rPr>
          <w:ins w:id="1048" w:author="이규영" w:date="2014-09-19T09:59:00Z"/>
          <w:rFonts w:ascii="맑은 고딕" w:eastAsia="맑은 고딕" w:hAnsi="맑은 고딕"/>
          <w:sz w:val="22"/>
        </w:rPr>
      </w:pPr>
      <w:ins w:id="1049" w:author="이규영" w:date="2014-09-18T21:07:00Z">
        <w:r>
          <w:rPr>
            <w:rFonts w:ascii="맑은 고딕" w:eastAsia="맑은 고딕" w:hAnsi="맑은 고딕"/>
            <w:sz w:val="22"/>
          </w:rPr>
          <w:t xml:space="preserve">zoomLevel </w:t>
        </w:r>
        <w:r>
          <w:rPr>
            <w:rFonts w:ascii="맑은 고딕" w:eastAsia="맑은 고딕" w:hAnsi="맑은 고딕" w:hint="eastAsia"/>
            <w:sz w:val="22"/>
          </w:rPr>
          <w:t>파라미터를 전달하지 않으면 현재 설정된 값을 리</w:t>
        </w:r>
      </w:ins>
      <w:ins w:id="1050" w:author="이규영" w:date="2014-09-18T21:08:00Z">
        <w:r>
          <w:rPr>
            <w:rFonts w:ascii="맑은 고딕" w:eastAsia="맑은 고딕" w:hAnsi="맑은 고딕" w:hint="eastAsia"/>
            <w:sz w:val="22"/>
          </w:rPr>
          <w:t>턴한다.</w:t>
        </w:r>
      </w:ins>
    </w:p>
    <w:p w:rsidR="003D1B80" w:rsidRDefault="003D1B80">
      <w:pPr>
        <w:pStyle w:val="2"/>
        <w:rPr>
          <w:ins w:id="1051" w:author="이규영" w:date="2014-09-19T10:00:00Z"/>
        </w:rPr>
        <w:pPrChange w:id="1052" w:author="이규영" w:date="2014-09-19T10:00:00Z">
          <w:pPr/>
        </w:pPrChange>
      </w:pPr>
      <w:ins w:id="1053" w:author="이규영" w:date="2014-09-19T10:00:00Z">
        <w:r>
          <w:lastRenderedPageBreak/>
          <w:t>citus.WebGIS.</w:t>
        </w:r>
        <w:r w:rsidRPr="003D1B80">
          <w:t>setLabel</w:t>
        </w:r>
        <w:r>
          <w:t>(layer_name, attr_name</w:t>
        </w:r>
      </w:ins>
      <w:ins w:id="1054" w:author="이규영" w:date="2014-09-19T10:22:00Z">
        <w:r w:rsidR="00BD3FB1">
          <w:t>, xOffset, yOffset</w:t>
        </w:r>
      </w:ins>
      <w:ins w:id="1055" w:author="이규영" w:date="2014-09-19T10:00:00Z">
        <w:r>
          <w:t>)</w:t>
        </w:r>
      </w:ins>
    </w:p>
    <w:p w:rsidR="003D1B80" w:rsidRDefault="003D1B80" w:rsidP="005E3D6A">
      <w:pPr>
        <w:rPr>
          <w:ins w:id="1056" w:author="이규영" w:date="2014-09-19T10:22:00Z"/>
          <w:rFonts w:ascii="맑은 고딕" w:eastAsia="맑은 고딕" w:hAnsi="맑은 고딕"/>
          <w:sz w:val="22"/>
        </w:rPr>
      </w:pPr>
      <w:ins w:id="1057" w:author="이규영" w:date="2014-09-19T10:00:00Z">
        <w:r>
          <w:rPr>
            <w:rFonts w:ascii="맑은 고딕" w:eastAsia="맑은 고딕" w:hAnsi="맑은 고딕" w:hint="eastAsia"/>
            <w:sz w:val="22"/>
          </w:rPr>
          <w:t>l</w:t>
        </w:r>
        <w:r>
          <w:rPr>
            <w:rFonts w:ascii="맑은 고딕" w:eastAsia="맑은 고딕" w:hAnsi="맑은 고딕"/>
            <w:sz w:val="22"/>
          </w:rPr>
          <w:t>ayer_name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layer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특정 속성(</w:t>
        </w:r>
        <w:r>
          <w:rPr>
            <w:rFonts w:ascii="맑은 고딕" w:eastAsia="맑은 고딕" w:hAnsi="맑은 고딕"/>
            <w:sz w:val="22"/>
          </w:rPr>
          <w:t>attr_nam</w:t>
        </w:r>
        <w:r>
          <w:rPr>
            <w:rFonts w:ascii="맑은 고딕" w:eastAsia="맑은 고딕" w:hAnsi="맑은 고딕" w:hint="eastAsia"/>
            <w:sz w:val="22"/>
          </w:rPr>
          <w:t xml:space="preserve">e)값을 </w:t>
        </w:r>
      </w:ins>
      <w:ins w:id="1058" w:author="이규영" w:date="2014-09-19T10:01:00Z">
        <w:r>
          <w:rPr>
            <w:rFonts w:ascii="맑은 고딕" w:eastAsia="맑은 고딕" w:hAnsi="맑은 고딕" w:hint="eastAsia"/>
            <w:sz w:val="22"/>
          </w:rPr>
          <w:t xml:space="preserve">시설물의 상단에 </w:t>
        </w:r>
      </w:ins>
      <w:ins w:id="1059" w:author="이규영" w:date="2014-09-19T10:23:00Z">
        <w:r w:rsidR="00BD3FB1">
          <w:rPr>
            <w:rFonts w:ascii="맑은 고딕" w:eastAsia="맑은 고딕" w:hAnsi="맑은 고딕" w:hint="eastAsia"/>
            <w:sz w:val="22"/>
          </w:rPr>
          <w:t xml:space="preserve">레이블로 </w:t>
        </w:r>
      </w:ins>
      <w:ins w:id="1060" w:author="이규영" w:date="2014-09-19T10:01:00Z">
        <w:r>
          <w:rPr>
            <w:rFonts w:ascii="맑은 고딕" w:eastAsia="맑은 고딕" w:hAnsi="맑은 고딕" w:hint="eastAsia"/>
            <w:sz w:val="22"/>
          </w:rPr>
          <w:t>보여준다.</w:t>
        </w:r>
      </w:ins>
    </w:p>
    <w:p w:rsidR="00BD3FB1" w:rsidRDefault="00BD3FB1" w:rsidP="005E3D6A">
      <w:pPr>
        <w:rPr>
          <w:ins w:id="1061" w:author="이규영" w:date="2014-09-19T10:23:00Z"/>
          <w:rFonts w:ascii="맑은 고딕" w:eastAsia="맑은 고딕" w:hAnsi="맑은 고딕"/>
          <w:sz w:val="22"/>
        </w:rPr>
      </w:pPr>
      <w:ins w:id="1062" w:author="이규영" w:date="2014-09-19T10:22:00Z">
        <w:r>
          <w:rPr>
            <w:rFonts w:ascii="맑은 고딕" w:eastAsia="맑은 고딕" w:hAnsi="맑은 고딕"/>
            <w:sz w:val="22"/>
          </w:rPr>
          <w:t>xOffset</w:t>
        </w:r>
        <w:r>
          <w:rPr>
            <w:rFonts w:ascii="맑은 고딕" w:eastAsia="맑은 고딕" w:hAnsi="맑은 고딕" w:hint="eastAsia"/>
            <w:sz w:val="22"/>
          </w:rPr>
          <w:t xml:space="preserve">과 </w:t>
        </w:r>
        <w:r>
          <w:rPr>
            <w:rFonts w:ascii="맑은 고딕" w:eastAsia="맑은 고딕" w:hAnsi="맑은 고딕"/>
            <w:sz w:val="22"/>
          </w:rPr>
          <w:t>yOffset</w:t>
        </w:r>
        <w:r>
          <w:rPr>
            <w:rFonts w:ascii="맑은 고딕" w:eastAsia="맑은 고딕" w:hAnsi="맑은 고딕" w:hint="eastAsia"/>
            <w:sz w:val="22"/>
          </w:rPr>
          <w:t xml:space="preserve">은 시설물 </w:t>
        </w:r>
      </w:ins>
      <w:ins w:id="1063" w:author="이규영" w:date="2014-09-19T10:27:00Z">
        <w:r w:rsidR="00327D27">
          <w:rPr>
            <w:rFonts w:ascii="맑은 고딕" w:eastAsia="맑은 고딕" w:hAnsi="맑은 고딕" w:hint="eastAsia"/>
            <w:sz w:val="22"/>
          </w:rPr>
          <w:t>좌측상단</w:t>
        </w:r>
      </w:ins>
      <w:ins w:id="1064" w:author="이규영" w:date="2014-09-19T10:22:00Z">
        <w:r>
          <w:rPr>
            <w:rFonts w:ascii="맑은 고딕" w:eastAsia="맑은 고딕" w:hAnsi="맑은 고딕" w:hint="eastAsia"/>
            <w:sz w:val="22"/>
          </w:rPr>
          <w:t xml:space="preserve">을 </w:t>
        </w:r>
        <w:r>
          <w:rPr>
            <w:rFonts w:ascii="맑은 고딕" w:eastAsia="맑은 고딕" w:hAnsi="맑은 고딕"/>
            <w:sz w:val="22"/>
          </w:rPr>
          <w:t>0,0</w:t>
        </w:r>
        <w:r>
          <w:rPr>
            <w:rFonts w:ascii="맑은 고딕" w:eastAsia="맑은 고딕" w:hAnsi="맑은 고딕" w:hint="eastAsia"/>
            <w:sz w:val="22"/>
          </w:rPr>
          <w:t>으로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했을 때</w:t>
        </w:r>
      </w:ins>
      <w:ins w:id="1065" w:author="이규영" w:date="2014-09-19T10:23:00Z">
        <w:r>
          <w:rPr>
            <w:rFonts w:ascii="맑은 고딕" w:eastAsia="맑은 고딕" w:hAnsi="맑은 고딕" w:hint="eastAsia"/>
            <w:sz w:val="22"/>
          </w:rPr>
          <w:t xml:space="preserve"> 레이블의 상대위치를 지청한다.</w:t>
        </w:r>
      </w:ins>
    </w:p>
    <w:p w:rsidR="00BD3FB1" w:rsidRDefault="00327D27" w:rsidP="005E3D6A">
      <w:pPr>
        <w:rPr>
          <w:ins w:id="1066" w:author="이규영" w:date="2014-09-19T09:59:00Z"/>
          <w:rFonts w:ascii="맑은 고딕" w:eastAsia="맑은 고딕" w:hAnsi="맑은 고딕"/>
          <w:sz w:val="22"/>
        </w:rPr>
      </w:pPr>
      <w:ins w:id="1067" w:author="이규영" w:date="2014-09-19T10:28:00Z">
        <w:r>
          <w:rPr>
            <w:rFonts w:ascii="맑은 고딕" w:eastAsia="맑은 고딕" w:hAnsi="맑은 고딕"/>
            <w:sz w:val="22"/>
          </w:rPr>
          <w:t xml:space="preserve">attr_name = ‘FTR_IDN’, </w:t>
        </w:r>
      </w:ins>
      <w:ins w:id="1068" w:author="이규영" w:date="2014-09-19T10:23:00Z">
        <w:r w:rsidR="00BD3FB1">
          <w:rPr>
            <w:rFonts w:ascii="맑은 고딕" w:eastAsia="맑은 고딕" w:hAnsi="맑은 고딕" w:hint="eastAsia"/>
            <w:sz w:val="22"/>
          </w:rPr>
          <w:t>x</w:t>
        </w:r>
        <w:r w:rsidR="00BD3FB1">
          <w:rPr>
            <w:rFonts w:ascii="맑은 고딕" w:eastAsia="맑은 고딕" w:hAnsi="맑은 고딕"/>
            <w:sz w:val="22"/>
          </w:rPr>
          <w:t>Offset = 0, yOffset 15</w:t>
        </w:r>
        <w:r w:rsidR="00BD3FB1">
          <w:rPr>
            <w:rFonts w:ascii="맑은 고딕" w:eastAsia="맑은 고딕" w:hAnsi="맑은 고딕" w:hint="eastAsia"/>
            <w:sz w:val="22"/>
          </w:rPr>
          <w:t xml:space="preserve">이면 </w:t>
        </w:r>
      </w:ins>
      <w:ins w:id="1069" w:author="이규영" w:date="2014-09-19T10:27:00Z">
        <w:r>
          <w:rPr>
            <w:rFonts w:ascii="맑은 고딕" w:eastAsia="맑은 고딕" w:hAnsi="맑은 고딕" w:hint="eastAsia"/>
            <w:sz w:val="22"/>
          </w:rPr>
          <w:t>시설물 좌측상단</w:t>
        </w:r>
      </w:ins>
      <w:ins w:id="1070" w:author="이규영" w:date="2014-09-19T10:37:00Z">
        <w:r>
          <w:rPr>
            <w:rFonts w:ascii="맑은 고딕" w:eastAsia="맑은 고딕" w:hAnsi="맑은 고딕" w:hint="eastAsia"/>
            <w:sz w:val="22"/>
          </w:rPr>
          <w:t>의</w:t>
        </w:r>
      </w:ins>
      <w:ins w:id="1071" w:author="이규영" w:date="2014-09-19T10:27:00Z">
        <w:r>
          <w:rPr>
            <w:rFonts w:ascii="맑은 고딕" w:eastAsia="맑은 고딕" w:hAnsi="맑은 고딕" w:hint="eastAsia"/>
            <w:sz w:val="22"/>
          </w:rPr>
          <w:t xml:space="preserve"> </w:t>
        </w:r>
      </w:ins>
      <w:ins w:id="1072" w:author="이규영" w:date="2014-09-19T10:28:00Z">
        <w:r>
          <w:rPr>
            <w:rFonts w:ascii="맑은 고딕" w:eastAsia="맑은 고딕" w:hAnsi="맑은 고딕"/>
            <w:sz w:val="22"/>
          </w:rPr>
          <w:t xml:space="preserve">15px </w:t>
        </w:r>
        <w:r>
          <w:rPr>
            <w:rFonts w:ascii="맑은 고딕" w:eastAsia="맑은 고딕" w:hAnsi="맑은 고딕" w:hint="eastAsia"/>
            <w:sz w:val="22"/>
          </w:rPr>
          <w:t xml:space="preserve">위에 시설물의 </w:t>
        </w:r>
        <w:r>
          <w:rPr>
            <w:rFonts w:ascii="맑은 고딕" w:eastAsia="맑은 고딕" w:hAnsi="맑은 고딕"/>
            <w:sz w:val="22"/>
          </w:rPr>
          <w:t xml:space="preserve">FTR_IDN </w:t>
        </w:r>
        <w:r>
          <w:rPr>
            <w:rFonts w:ascii="맑은 고딕" w:eastAsia="맑은 고딕" w:hAnsi="맑은 고딕" w:hint="eastAsia"/>
            <w:sz w:val="22"/>
          </w:rPr>
          <w:t>속성값이 레이블로 출력된다.</w:t>
        </w:r>
      </w:ins>
    </w:p>
    <w:p w:rsidR="00737762" w:rsidRDefault="00C8375F">
      <w:pPr>
        <w:pStyle w:val="1"/>
        <w:rPr>
          <w:ins w:id="1073" w:author="이규영" w:date="2014-06-20T17:21:00Z"/>
        </w:rPr>
        <w:pPrChange w:id="1074" w:author="이규영" w:date="2014-06-20T17:21:00Z">
          <w:pPr/>
        </w:pPrChange>
      </w:pPr>
      <w:ins w:id="1075" w:author="이규영" w:date="2014-12-01T21:06:00Z">
        <w:r>
          <w:rPr>
            <w:rFonts w:hint="eastAsia"/>
          </w:rPr>
          <w:t>시설물</w:t>
        </w:r>
      </w:ins>
      <w:ins w:id="1076" w:author="이규영" w:date="2014-06-20T17:22:00Z">
        <w:r w:rsidR="00737762">
          <w:rPr>
            <w:rFonts w:hint="eastAsia"/>
          </w:rPr>
          <w:t xml:space="preserve"> 편집</w:t>
        </w:r>
      </w:ins>
    </w:p>
    <w:p w:rsidR="00737762" w:rsidRDefault="00737762">
      <w:pPr>
        <w:pStyle w:val="2"/>
        <w:rPr>
          <w:ins w:id="1077" w:author="이규영" w:date="2014-06-20T17:22:00Z"/>
        </w:rPr>
        <w:pPrChange w:id="1078" w:author="이규영" w:date="2014-06-20T17:23:00Z">
          <w:pPr/>
        </w:pPrChange>
      </w:pPr>
      <w:ins w:id="1079" w:author="이규영" w:date="2014-06-20T17:22:00Z">
        <w:r>
          <w:t>c</w:t>
        </w:r>
        <w:r>
          <w:rPr>
            <w:rFonts w:hint="eastAsia"/>
          </w:rPr>
          <w:t>itus.</w:t>
        </w:r>
        <w:r>
          <w:t>WebGIS.startEditing(</w:t>
        </w:r>
        <w:r w:rsidRPr="00737762">
          <w:t>layerName, options</w:t>
        </w:r>
        <w:r>
          <w:t>)</w:t>
        </w:r>
      </w:ins>
    </w:p>
    <w:p w:rsidR="00737762" w:rsidRDefault="00737762" w:rsidP="005E3D6A">
      <w:pPr>
        <w:rPr>
          <w:ins w:id="1080" w:author="이규영" w:date="2014-06-20T17:23:00Z"/>
          <w:rFonts w:ascii="맑은 고딕" w:eastAsia="맑은 고딕" w:hAnsi="맑은 고딕"/>
          <w:sz w:val="22"/>
        </w:rPr>
      </w:pPr>
      <w:ins w:id="1081" w:author="이규영" w:date="2014-06-20T17:22:00Z">
        <w:r>
          <w:rPr>
            <w:rFonts w:ascii="맑은 고딕" w:eastAsia="맑은 고딕" w:hAnsi="맑은 고딕"/>
            <w:sz w:val="22"/>
          </w:rPr>
          <w:t>layerName</w:t>
        </w:r>
      </w:ins>
      <w:ins w:id="1082" w:author="이규영" w:date="2014-06-20T17:23:00Z"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레이어</w:t>
        </w:r>
        <w:r w:rsidR="005A544B">
          <w:rPr>
            <w:rFonts w:ascii="맑은 고딕" w:eastAsia="맑은 고딕" w:hAnsi="맑은 고딕" w:hint="eastAsia"/>
            <w:sz w:val="22"/>
          </w:rPr>
          <w:t>에서</w:t>
        </w:r>
        <w:r w:rsidR="005A544B">
          <w:rPr>
            <w:rFonts w:ascii="맑은 고딕" w:eastAsia="맑은 고딕" w:hAnsi="맑은 고딕"/>
            <w:sz w:val="22"/>
          </w:rPr>
          <w:t xml:space="preserve"> </w:t>
        </w:r>
        <w:r w:rsidR="005A544B">
          <w:rPr>
            <w:rFonts w:ascii="맑은 고딕" w:eastAsia="맑은 고딕" w:hAnsi="맑은 고딕" w:hint="eastAsia"/>
            <w:sz w:val="22"/>
          </w:rPr>
          <w:t>편집모드로 전환한다.</w:t>
        </w:r>
      </w:ins>
    </w:p>
    <w:p w:rsidR="005A544B" w:rsidRDefault="005A544B" w:rsidP="005E3D6A">
      <w:pPr>
        <w:rPr>
          <w:ins w:id="1083" w:author="이규영" w:date="2014-06-20T17:23:00Z"/>
          <w:rFonts w:ascii="맑은 고딕" w:eastAsia="맑은 고딕" w:hAnsi="맑은 고딕"/>
          <w:sz w:val="22"/>
        </w:rPr>
      </w:pPr>
      <w:ins w:id="1084" w:author="이규영" w:date="2014-06-20T17:23:00Z">
        <w:r>
          <w:rPr>
            <w:rFonts w:ascii="맑은 고딕" w:eastAsia="맑은 고딕" w:hAnsi="맑은 고딕" w:hint="eastAsia"/>
            <w:sz w:val="22"/>
          </w:rPr>
          <w:t xml:space="preserve">편집모드를 끝낼 때는 </w:t>
        </w:r>
        <w:r>
          <w:rPr>
            <w:rFonts w:ascii="맑은 고딕" w:eastAsia="맑은 고딕" w:hAnsi="맑은 고딕"/>
            <w:sz w:val="22"/>
          </w:rPr>
          <w:t>endEditing()</w:t>
        </w:r>
        <w:r>
          <w:rPr>
            <w:rFonts w:ascii="맑은 고딕" w:eastAsia="맑은 고딕" w:hAnsi="맑은 고딕" w:hint="eastAsia"/>
            <w:sz w:val="22"/>
          </w:rPr>
          <w:t>을 호출한다.</w:t>
        </w:r>
      </w:ins>
    </w:p>
    <w:p w:rsidR="005A544B" w:rsidRDefault="005A544B">
      <w:pPr>
        <w:pStyle w:val="2"/>
        <w:rPr>
          <w:ins w:id="1085" w:author="이규영" w:date="2014-06-20T17:23:00Z"/>
        </w:rPr>
        <w:pPrChange w:id="1086" w:author="이규영" w:date="2014-06-20T17:26:00Z">
          <w:pPr/>
        </w:pPrChange>
      </w:pPr>
      <w:ins w:id="1087" w:author="이규영" w:date="2014-06-20T17:23:00Z">
        <w:r>
          <w:rPr>
            <w:rFonts w:hint="eastAsia"/>
          </w:rPr>
          <w:t>citus.</w:t>
        </w:r>
        <w:r>
          <w:t>WebGIS.endEditing(</w:t>
        </w:r>
      </w:ins>
      <w:ins w:id="1088" w:author="이규영" w:date="2014-12-01T20:58:00Z">
        <w:r w:rsidR="00F0069D">
          <w:t>editedCallback</w:t>
        </w:r>
      </w:ins>
      <w:ins w:id="1089" w:author="이규영" w:date="2014-12-01T20:55:00Z">
        <w:r w:rsidR="00F0069D">
          <w:rPr>
            <w:rFonts w:hint="eastAsia"/>
          </w:rPr>
          <w:t xml:space="preserve">, </w:t>
        </w:r>
      </w:ins>
      <w:ins w:id="1090" w:author="이규영" w:date="2014-12-01T20:58:00Z">
        <w:r w:rsidR="00F0069D">
          <w:t>modNotify</w:t>
        </w:r>
      </w:ins>
      <w:ins w:id="1091" w:author="이규영" w:date="2014-06-20T17:23:00Z">
        <w:r>
          <w:t>)</w:t>
        </w:r>
      </w:ins>
    </w:p>
    <w:p w:rsidR="005A544B" w:rsidRDefault="005A544B" w:rsidP="005E3D6A">
      <w:pPr>
        <w:rPr>
          <w:ins w:id="1092" w:author="이규영" w:date="2014-12-01T20:59:00Z"/>
          <w:rFonts w:ascii="맑은 고딕" w:eastAsia="맑은 고딕" w:hAnsi="맑은 고딕"/>
          <w:sz w:val="22"/>
        </w:rPr>
      </w:pPr>
      <w:ins w:id="1093" w:author="이규영" w:date="2014-06-20T17:23:00Z">
        <w:r>
          <w:rPr>
            <w:rFonts w:ascii="맑은 고딕" w:eastAsia="맑은 고딕" w:hAnsi="맑은 고딕" w:hint="eastAsia"/>
            <w:sz w:val="22"/>
          </w:rPr>
          <w:t>편집모드를 종료한다.</w:t>
        </w:r>
      </w:ins>
    </w:p>
    <w:p w:rsidR="00F0069D" w:rsidRDefault="00F0069D" w:rsidP="005E3D6A">
      <w:pPr>
        <w:rPr>
          <w:ins w:id="1094" w:author="이규영" w:date="2014-12-01T20:59:00Z"/>
          <w:rFonts w:ascii="맑은 고딕" w:eastAsia="맑은 고딕" w:hAnsi="맑은 고딕"/>
          <w:sz w:val="22"/>
        </w:rPr>
      </w:pPr>
      <w:ins w:id="1095" w:author="이규영" w:date="2014-12-01T20:59:00Z">
        <w:r>
          <w:rPr>
            <w:rFonts w:ascii="맑은 고딕" w:eastAsia="맑은 고딕" w:hAnsi="맑은 고딕"/>
            <w:sz w:val="22"/>
          </w:rPr>
          <w:t>editedCallback</w:t>
        </w:r>
        <w:r>
          <w:rPr>
            <w:rFonts w:ascii="맑은 고딕" w:eastAsia="맑은 고딕" w:hAnsi="맑은 고딕" w:hint="eastAsia"/>
            <w:sz w:val="22"/>
          </w:rPr>
          <w:t>은 편집이 완료되었을 때, 수정/추가/삭제된 시설물이 있는 경우 각각 호출된다.</w:t>
        </w:r>
      </w:ins>
    </w:p>
    <w:p w:rsidR="00F0069D" w:rsidRDefault="00F0069D" w:rsidP="005E3D6A">
      <w:pPr>
        <w:rPr>
          <w:ins w:id="1096" w:author="이규영" w:date="2014-12-01T21:00:00Z"/>
          <w:rFonts w:ascii="맑은 고딕" w:eastAsia="맑은 고딕" w:hAnsi="맑은 고딕"/>
          <w:sz w:val="22"/>
        </w:rPr>
      </w:pPr>
      <w:ins w:id="1097" w:author="이규영" w:date="2014-12-01T21:00:00Z">
        <w:r>
          <w:rPr>
            <w:rFonts w:ascii="맑은 고딕" w:eastAsia="맑은 고딕" w:hAnsi="맑은 고딕" w:hint="eastAsia"/>
            <w:sz w:val="22"/>
          </w:rPr>
          <w:t>modNotify</w:t>
        </w:r>
      </w:ins>
      <w:ins w:id="1098" w:author="이규영" w:date="2014-12-01T21:05:00Z">
        <w:r w:rsidR="00C8375F">
          <w:rPr>
            <w:rFonts w:ascii="맑은 고딕" w:eastAsia="맑은 고딕" w:hAnsi="맑은 고딕"/>
            <w:sz w:val="22"/>
          </w:rPr>
          <w:t>(e)</w:t>
        </w:r>
      </w:ins>
      <w:ins w:id="1099" w:author="이규영" w:date="2014-12-01T21:00:00Z">
        <w:r>
          <w:rPr>
            <w:rFonts w:ascii="맑은 고딕" w:eastAsia="맑은 고딕" w:hAnsi="맑은 고딕" w:hint="eastAsia"/>
            <w:sz w:val="22"/>
          </w:rPr>
          <w:t xml:space="preserve">는 수정된 시설물이 있는 경우 </w:t>
        </w:r>
        <w:r>
          <w:rPr>
            <w:rFonts w:ascii="맑은 고딕" w:eastAsia="맑은 고딕" w:hAnsi="맑은 고딕"/>
            <w:sz w:val="22"/>
          </w:rPr>
          <w:t xml:space="preserve">WebGIS </w:t>
        </w:r>
        <w:r>
          <w:rPr>
            <w:rFonts w:ascii="맑은 고딕" w:eastAsia="맑은 고딕" w:hAnsi="맑은 고딕" w:hint="eastAsia"/>
            <w:sz w:val="22"/>
          </w:rPr>
          <w:t>엔진이 직접 지오메트리 정보를 수정하고 그 결과를 알려주는 콜백함수다.</w:t>
        </w:r>
      </w:ins>
    </w:p>
    <w:p w:rsidR="00F0069D" w:rsidRDefault="00F0069D" w:rsidP="005E3D6A">
      <w:pPr>
        <w:rPr>
          <w:ins w:id="1100" w:author="이규영" w:date="2014-12-01T20:55:00Z"/>
          <w:rFonts w:ascii="맑은 고딕" w:eastAsia="맑은 고딕" w:hAnsi="맑은 고딕"/>
          <w:sz w:val="22"/>
        </w:rPr>
      </w:pPr>
      <w:ins w:id="1101" w:author="이규영" w:date="2014-12-01T20:59:00Z">
        <w:r>
          <w:rPr>
            <w:rFonts w:ascii="맑은 고딕" w:eastAsia="맑은 고딕" w:hAnsi="맑은 고딕"/>
            <w:sz w:val="22"/>
          </w:rPr>
          <w:t>editedCallback</w:t>
        </w:r>
      </w:ins>
      <w:ins w:id="1102" w:author="이규영" w:date="2014-12-01T21:01:00Z">
        <w:r>
          <w:rPr>
            <w:rFonts w:ascii="맑은 고딕" w:eastAsia="맑은 고딕" w:hAnsi="맑은 고딕"/>
            <w:sz w:val="22"/>
          </w:rPr>
          <w:t>(featureCollection, mode)</w:t>
        </w:r>
      </w:ins>
    </w:p>
    <w:p w:rsidR="00F0069D" w:rsidRDefault="00F0069D" w:rsidP="005E3D6A">
      <w:pPr>
        <w:rPr>
          <w:ins w:id="1103" w:author="이규영" w:date="2014-12-01T20:55:00Z"/>
          <w:rFonts w:ascii="맑은 고딕" w:eastAsia="맑은 고딕" w:hAnsi="맑은 고딕"/>
          <w:sz w:val="22"/>
        </w:rPr>
      </w:pPr>
      <w:ins w:id="1104" w:author="이규영" w:date="2014-12-01T20:55:00Z">
        <w:r>
          <w:rPr>
            <w:rFonts w:ascii="맑은 고딕" w:eastAsia="맑은 고딕" w:hAnsi="맑은 고딕" w:hint="eastAsia"/>
            <w:sz w:val="22"/>
          </w:rPr>
          <w:t xml:space="preserve">featureCollection은 편집이 완료되었을 때 </w:t>
        </w:r>
      </w:ins>
      <w:ins w:id="1105" w:author="이규영" w:date="2014-12-01T20:56:00Z">
        <w:r>
          <w:rPr>
            <w:rFonts w:ascii="맑은 고딕" w:eastAsia="맑은 고딕" w:hAnsi="맑은 고딕"/>
            <w:sz w:val="22"/>
          </w:rPr>
          <w:t>mode</w:t>
        </w:r>
        <w:r>
          <w:rPr>
            <w:rFonts w:ascii="맑은 고딕" w:eastAsia="맑은 고딕" w:hAnsi="맑은 고딕" w:hint="eastAsia"/>
            <w:sz w:val="22"/>
          </w:rPr>
          <w:t xml:space="preserve">에 따라 </w:t>
        </w:r>
      </w:ins>
      <w:ins w:id="1106" w:author="이규영" w:date="2014-12-01T20:55:00Z">
        <w:r>
          <w:rPr>
            <w:rFonts w:ascii="맑은 고딕" w:eastAsia="맑은 고딕" w:hAnsi="맑은 고딕" w:hint="eastAsia"/>
            <w:sz w:val="22"/>
          </w:rPr>
          <w:t>수정/추가/삭제된 시설물 목록을 담고 있다.</w:t>
        </w:r>
      </w:ins>
      <w:ins w:id="1107" w:author="이규영" w:date="2014-12-01T20:56:00Z">
        <w:r>
          <w:rPr>
            <w:rFonts w:ascii="맑은 고딕" w:eastAsia="맑은 고딕" w:hAnsi="맑은 고딕" w:hint="eastAsia"/>
            <w:sz w:val="22"/>
          </w:rPr>
          <w:t xml:space="preserve"> </w:t>
        </w:r>
        <w:r>
          <w:rPr>
            <w:rFonts w:ascii="맑은 고딕" w:eastAsia="맑은 고딕" w:hAnsi="맑은 고딕"/>
            <w:sz w:val="22"/>
          </w:rPr>
          <w:t>mode</w:t>
        </w:r>
        <w:r>
          <w:rPr>
            <w:rFonts w:ascii="맑은 고딕" w:eastAsia="맑은 고딕" w:hAnsi="맑은 고딕" w:hint="eastAsia"/>
            <w:sz w:val="22"/>
          </w:rPr>
          <w:t xml:space="preserve">는 </w:t>
        </w:r>
        <w:r>
          <w:rPr>
            <w:rFonts w:ascii="맑은 고딕" w:eastAsia="맑은 고딕" w:hAnsi="맑은 고딕"/>
            <w:sz w:val="22"/>
          </w:rPr>
          <w:t xml:space="preserve">‘Add’, ‘Mod’, ‘Del’ </w:t>
        </w:r>
        <w:r>
          <w:rPr>
            <w:rFonts w:ascii="맑은 고딕" w:eastAsia="맑은 고딕" w:hAnsi="맑은 고딕" w:hint="eastAsia"/>
            <w:sz w:val="22"/>
          </w:rPr>
          <w:t>중 하나의 값을 가진다</w:t>
        </w:r>
      </w:ins>
      <w:ins w:id="1108" w:author="이규영" w:date="2014-12-01T20:57:00Z">
        <w:r>
          <w:rPr>
            <w:rFonts w:ascii="맑은 고딕" w:eastAsia="맑은 고딕" w:hAnsi="맑은 고딕" w:hint="eastAsia"/>
            <w:sz w:val="22"/>
          </w:rPr>
          <w:t>.</w:t>
        </w:r>
      </w:ins>
    </w:p>
    <w:p w:rsidR="00F0069D" w:rsidRDefault="00F0069D" w:rsidP="005E3D6A">
      <w:pPr>
        <w:rPr>
          <w:ins w:id="1109" w:author="이규영" w:date="2014-12-01T21:02:00Z"/>
          <w:rFonts w:ascii="맑은 고딕" w:eastAsia="맑은 고딕" w:hAnsi="맑은 고딕"/>
          <w:sz w:val="22"/>
        </w:rPr>
      </w:pPr>
      <w:ins w:id="1110" w:author="이규영" w:date="2014-12-01T20:57:00Z">
        <w:r>
          <w:rPr>
            <w:rFonts w:ascii="맑은 고딕" w:eastAsia="맑은 고딕" w:hAnsi="맑은 고딕" w:hint="eastAsia"/>
            <w:sz w:val="22"/>
          </w:rPr>
          <w:t>mode</w:t>
        </w:r>
        <w:r>
          <w:rPr>
            <w:rFonts w:ascii="맑은 고딕" w:eastAsia="맑은 고딕" w:hAnsi="맑은 고딕"/>
            <w:sz w:val="22"/>
          </w:rPr>
          <w:t>=’Mod’</w:t>
        </w:r>
        <w:r>
          <w:rPr>
            <w:rFonts w:ascii="맑은 고딕" w:eastAsia="맑은 고딕" w:hAnsi="맑은 고딕" w:hint="eastAsia"/>
            <w:sz w:val="22"/>
          </w:rPr>
          <w:t xml:space="preserve">인 경우는 </w:t>
        </w:r>
      </w:ins>
      <w:ins w:id="1111" w:author="이규영" w:date="2014-12-01T21:01:00Z">
        <w:r>
          <w:rPr>
            <w:rFonts w:ascii="맑은 고딕" w:eastAsia="맑은 고딕" w:hAnsi="맑은 고딕" w:hint="eastAsia"/>
            <w:sz w:val="22"/>
          </w:rPr>
          <w:t xml:space="preserve">반드시 </w:t>
        </w:r>
        <w:r>
          <w:rPr>
            <w:rFonts w:ascii="맑은 고딕" w:eastAsia="맑은 고딕" w:hAnsi="맑은 고딕"/>
            <w:sz w:val="22"/>
          </w:rPr>
          <w:t xml:space="preserve">true </w:t>
        </w:r>
        <w:r>
          <w:rPr>
            <w:rFonts w:ascii="맑은 고딕" w:eastAsia="맑은 고딕" w:hAnsi="맑은 고딕" w:hint="eastAsia"/>
            <w:sz w:val="22"/>
          </w:rPr>
          <w:t xml:space="preserve">또는 </w:t>
        </w:r>
        <w:r>
          <w:rPr>
            <w:rFonts w:ascii="맑은 고딕" w:eastAsia="맑은 고딕" w:hAnsi="맑은 고딕"/>
            <w:sz w:val="22"/>
          </w:rPr>
          <w:t>false</w:t>
        </w:r>
        <w:r>
          <w:rPr>
            <w:rFonts w:ascii="맑은 고딕" w:eastAsia="맑은 고딕" w:hAnsi="맑은 고딕" w:hint="eastAsia"/>
            <w:sz w:val="22"/>
          </w:rPr>
          <w:t xml:space="preserve">를 리턴해 주어야 한다. </w:t>
        </w:r>
        <w:r>
          <w:rPr>
            <w:rFonts w:ascii="맑은 고딕" w:eastAsia="맑은 고딕" w:hAnsi="맑은 고딕"/>
            <w:sz w:val="22"/>
          </w:rPr>
          <w:t>True</w:t>
        </w:r>
        <w:r>
          <w:rPr>
            <w:rFonts w:ascii="맑은 고딕" w:eastAsia="맑은 고딕" w:hAnsi="맑은 고딕" w:hint="eastAsia"/>
            <w:sz w:val="22"/>
          </w:rPr>
          <w:t>를 리턴하면, featureCollection의 지오메트리</w:t>
        </w:r>
      </w:ins>
      <w:ins w:id="1112" w:author="이규영" w:date="2014-12-01T21:02:00Z">
        <w:r>
          <w:rPr>
            <w:rFonts w:ascii="맑은 고딕" w:eastAsia="맑은 고딕" w:hAnsi="맑은 고딕" w:hint="eastAsia"/>
            <w:sz w:val="22"/>
          </w:rPr>
          <w:t xml:space="preserve"> 정보가 서버에 업데이트된다.</w:t>
        </w:r>
      </w:ins>
    </w:p>
    <w:p w:rsidR="005A544B" w:rsidRDefault="00F0069D" w:rsidP="005E3D6A">
      <w:pPr>
        <w:rPr>
          <w:ins w:id="1113" w:author="이규영" w:date="2014-12-01T21:10:00Z"/>
          <w:rFonts w:ascii="맑은 고딕" w:eastAsia="맑은 고딕" w:hAnsi="맑은 고딕"/>
          <w:sz w:val="22"/>
        </w:rPr>
      </w:pPr>
      <w:ins w:id="1114" w:author="이규영" w:date="2014-12-01T21:02:00Z">
        <w:r>
          <w:rPr>
            <w:rFonts w:ascii="맑은 고딕" w:eastAsia="맑은 고딕" w:hAnsi="맑은 고딕"/>
            <w:sz w:val="22"/>
          </w:rPr>
          <w:t>mode</w:t>
        </w:r>
        <w:r>
          <w:rPr>
            <w:rFonts w:ascii="맑은 고딕" w:eastAsia="맑은 고딕" w:hAnsi="맑은 고딕" w:hint="eastAsia"/>
            <w:sz w:val="22"/>
          </w:rPr>
          <w:t xml:space="preserve">값이 </w:t>
        </w:r>
        <w:r>
          <w:rPr>
            <w:rFonts w:ascii="맑은 고딕" w:eastAsia="맑은 고딕" w:hAnsi="맑은 고딕"/>
            <w:sz w:val="22"/>
          </w:rPr>
          <w:t>‘Add’</w:t>
        </w:r>
        <w:r>
          <w:rPr>
            <w:rFonts w:ascii="맑은 고딕" w:eastAsia="맑은 고딕" w:hAnsi="맑은 고딕" w:hint="eastAsia"/>
            <w:sz w:val="22"/>
          </w:rPr>
          <w:t>나</w:t>
        </w:r>
        <w:r>
          <w:rPr>
            <w:rFonts w:ascii="맑은 고딕" w:eastAsia="맑은 고딕" w:hAnsi="맑은 고딕"/>
            <w:sz w:val="22"/>
          </w:rPr>
          <w:t xml:space="preserve"> ‘Del’</w:t>
        </w:r>
        <w:r>
          <w:rPr>
            <w:rFonts w:ascii="맑은 고딕" w:eastAsia="맑은 고딕" w:hAnsi="맑은 고딕" w:hint="eastAsia"/>
            <w:sz w:val="22"/>
          </w:rPr>
          <w:t xml:space="preserve">인 경우는 직접 </w:t>
        </w:r>
      </w:ins>
      <w:ins w:id="1115" w:author="이규영" w:date="2014-12-01T21:03:00Z">
        <w:r>
          <w:rPr>
            <w:rFonts w:ascii="맑은 고딕" w:eastAsia="맑은 고딕" w:hAnsi="맑은 고딕"/>
            <w:sz w:val="22"/>
          </w:rPr>
          <w:t>citus.WebGIS.addGeometryToDB()</w:t>
        </w:r>
        <w:r>
          <w:rPr>
            <w:rFonts w:ascii="맑은 고딕" w:eastAsia="맑은 고딕" w:hAnsi="맑은 고딕" w:hint="eastAsia"/>
            <w:sz w:val="22"/>
          </w:rPr>
          <w:t xml:space="preserve">또는 </w:t>
        </w:r>
      </w:ins>
      <w:ins w:id="1116" w:author="이규영" w:date="2014-12-01T21:04:00Z">
        <w:r>
          <w:rPr>
            <w:rFonts w:ascii="맑은 고딕" w:eastAsia="맑은 고딕" w:hAnsi="맑은 고딕"/>
            <w:sz w:val="22"/>
          </w:rPr>
          <w:t>citus.WebGIS.</w:t>
        </w:r>
      </w:ins>
      <w:ins w:id="1117" w:author="이규영" w:date="2014-12-01T21:03:00Z">
        <w:r>
          <w:rPr>
            <w:rFonts w:ascii="맑은 고딕" w:eastAsia="맑은 고딕" w:hAnsi="맑은 고딕"/>
            <w:sz w:val="22"/>
          </w:rPr>
          <w:t>delGeometryToDB()</w:t>
        </w:r>
      </w:ins>
      <w:ins w:id="1118" w:author="이규영" w:date="2014-12-01T21:04:00Z">
        <w:r>
          <w:rPr>
            <w:rFonts w:ascii="맑은 고딕" w:eastAsia="맑은 고딕" w:hAnsi="맑은 고딕" w:hint="eastAsia"/>
            <w:sz w:val="22"/>
          </w:rPr>
          <w:t xml:space="preserve">를 이용해 지오메트리 레코드를 추가/삭제해야 한다. </w:t>
        </w:r>
        <w:r>
          <w:rPr>
            <w:rFonts w:ascii="맑은 고딕" w:eastAsia="맑은 고딕" w:hAnsi="맑은 고딕"/>
            <w:sz w:val="22"/>
          </w:rPr>
          <w:t>mode</w:t>
        </w:r>
        <w:r>
          <w:rPr>
            <w:rFonts w:ascii="맑은 고딕" w:eastAsia="맑은 고딕" w:hAnsi="맑은 고딕" w:hint="eastAsia"/>
            <w:sz w:val="22"/>
          </w:rPr>
          <w:t xml:space="preserve">값이 </w:t>
        </w:r>
        <w:r>
          <w:rPr>
            <w:rFonts w:ascii="맑은 고딕" w:eastAsia="맑은 고딕" w:hAnsi="맑은 고딕"/>
            <w:sz w:val="22"/>
          </w:rPr>
          <w:t>‘Add’</w:t>
        </w:r>
        <w:r>
          <w:rPr>
            <w:rFonts w:ascii="맑은 고딕" w:eastAsia="맑은 고딕" w:hAnsi="맑은 고딕" w:hint="eastAsia"/>
            <w:sz w:val="22"/>
          </w:rPr>
          <w:t>나</w:t>
        </w:r>
        <w:r>
          <w:rPr>
            <w:rFonts w:ascii="맑은 고딕" w:eastAsia="맑은 고딕" w:hAnsi="맑은 고딕"/>
            <w:sz w:val="22"/>
          </w:rPr>
          <w:t xml:space="preserve"> ‘Del’</w:t>
        </w:r>
        <w:r>
          <w:rPr>
            <w:rFonts w:ascii="맑은 고딕" w:eastAsia="맑은 고딕" w:hAnsi="맑은 고딕" w:hint="eastAsia"/>
            <w:sz w:val="22"/>
          </w:rPr>
          <w:t xml:space="preserve">인 경우는 </w:t>
        </w:r>
        <w:r w:rsidR="00C8375F">
          <w:rPr>
            <w:rFonts w:ascii="맑은 고딕" w:eastAsia="맑은 고딕" w:hAnsi="맑은 고딕"/>
            <w:sz w:val="22"/>
          </w:rPr>
          <w:t>true/false</w:t>
        </w:r>
        <w:r w:rsidR="00C8375F">
          <w:rPr>
            <w:rFonts w:ascii="맑은 고딕" w:eastAsia="맑은 고딕" w:hAnsi="맑은 고딕" w:hint="eastAsia"/>
            <w:sz w:val="22"/>
          </w:rPr>
          <w:t>를 리턴할 필요가 없다.</w:t>
        </w:r>
      </w:ins>
    </w:p>
    <w:p w:rsidR="0097043D" w:rsidRDefault="0097043D" w:rsidP="005E3D6A">
      <w:pPr>
        <w:rPr>
          <w:ins w:id="1119" w:author="이규영" w:date="2014-12-01T21:10:00Z"/>
          <w:rFonts w:ascii="맑은 고딕" w:eastAsia="맑은 고딕" w:hAnsi="맑은 고딕"/>
          <w:sz w:val="22"/>
        </w:rPr>
      </w:pPr>
    </w:p>
    <w:p w:rsidR="0097043D" w:rsidRDefault="0097043D" w:rsidP="005E3D6A">
      <w:pPr>
        <w:rPr>
          <w:ins w:id="1120" w:author="이규영" w:date="2014-12-01T21:07:00Z"/>
          <w:rFonts w:ascii="맑은 고딕" w:eastAsia="맑은 고딕" w:hAnsi="맑은 고딕"/>
          <w:sz w:val="22"/>
        </w:rPr>
      </w:pPr>
      <w:ins w:id="1121" w:author="이규영" w:date="2014-12-01T21:10:00Z">
        <w:r>
          <w:rPr>
            <w:rFonts w:ascii="맑은 고딕" w:eastAsia="맑은 고딕" w:hAnsi="맑은 고딕"/>
            <w:sz w:val="22"/>
          </w:rPr>
          <w:lastRenderedPageBreak/>
          <w:t>Example)</w:t>
        </w:r>
      </w:ins>
    </w:p>
    <w:p w:rsidR="00C8375F" w:rsidRPr="00C8375F" w:rsidRDefault="00C8375F">
      <w:pPr>
        <w:spacing w:after="0" w:line="240" w:lineRule="auto"/>
        <w:rPr>
          <w:ins w:id="1122" w:author="이규영" w:date="2014-12-01T21:07:00Z"/>
          <w:rFonts w:ascii="Courier New" w:eastAsia="맑은 고딕" w:hAnsi="Courier New" w:cs="Courier New"/>
          <w:sz w:val="20"/>
          <w:szCs w:val="20"/>
          <w:rPrChange w:id="1123" w:author="이규영" w:date="2014-12-01T21:07:00Z">
            <w:rPr>
              <w:ins w:id="1124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25" w:author="이규영" w:date="2014-12-01T21:08:00Z">
          <w:pPr/>
        </w:pPrChange>
      </w:pPr>
      <w:ins w:id="1126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27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webgis.endEditing(</w:t>
        </w:r>
      </w:ins>
    </w:p>
    <w:p w:rsidR="00C8375F" w:rsidRPr="00C8375F" w:rsidRDefault="00C8375F">
      <w:pPr>
        <w:spacing w:after="0" w:line="240" w:lineRule="auto"/>
        <w:ind w:firstLineChars="200" w:firstLine="400"/>
        <w:rPr>
          <w:ins w:id="1128" w:author="이규영" w:date="2014-12-01T21:07:00Z"/>
          <w:rFonts w:ascii="Courier New" w:eastAsia="맑은 고딕" w:hAnsi="Courier New" w:cs="Courier New"/>
          <w:sz w:val="20"/>
          <w:szCs w:val="20"/>
          <w:rPrChange w:id="1129" w:author="이규영" w:date="2014-12-01T21:07:00Z">
            <w:rPr>
              <w:ins w:id="1130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31" w:author="이규영" w:date="2014-12-01T21:10:00Z">
          <w:pPr/>
        </w:pPrChange>
      </w:pPr>
      <w:ins w:id="1132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33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function(fc, mode) {</w:t>
        </w:r>
      </w:ins>
    </w:p>
    <w:p w:rsidR="00C8375F" w:rsidRPr="00C8375F" w:rsidRDefault="00C8375F">
      <w:pPr>
        <w:spacing w:after="0" w:line="240" w:lineRule="auto"/>
        <w:rPr>
          <w:ins w:id="1134" w:author="이규영" w:date="2014-12-01T21:07:00Z"/>
          <w:rFonts w:ascii="Courier New" w:eastAsia="맑은 고딕" w:hAnsi="Courier New" w:cs="Courier New"/>
          <w:sz w:val="20"/>
          <w:szCs w:val="20"/>
          <w:rPrChange w:id="1135" w:author="이규영" w:date="2014-12-01T21:07:00Z">
            <w:rPr>
              <w:ins w:id="1136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37" w:author="이규영" w:date="2014-12-01T21:08:00Z">
          <w:pPr/>
        </w:pPrChange>
      </w:pPr>
      <w:ins w:id="1138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39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</w:t>
        </w:r>
      </w:ins>
      <w:ins w:id="1140" w:author="이규영" w:date="2014-12-01T21:11:00Z">
        <w:r w:rsidR="0097043D"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141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42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// fearture collection</w:t>
        </w:r>
      </w:ins>
    </w:p>
    <w:p w:rsidR="00C8375F" w:rsidRPr="00C8375F" w:rsidRDefault="00C8375F">
      <w:pPr>
        <w:spacing w:after="0" w:line="240" w:lineRule="auto"/>
        <w:rPr>
          <w:ins w:id="1143" w:author="이규영" w:date="2014-12-01T21:07:00Z"/>
          <w:rFonts w:ascii="Courier New" w:eastAsia="맑은 고딕" w:hAnsi="Courier New" w:cs="Courier New"/>
          <w:sz w:val="20"/>
          <w:szCs w:val="20"/>
          <w:rPrChange w:id="1144" w:author="이규영" w:date="2014-12-01T21:07:00Z">
            <w:rPr>
              <w:ins w:id="1145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46" w:author="이규영" w:date="2014-12-01T21:08:00Z">
          <w:pPr/>
        </w:pPrChange>
      </w:pPr>
      <w:ins w:id="1147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48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if (mode === 'Mod') {</w:t>
        </w:r>
      </w:ins>
    </w:p>
    <w:p w:rsidR="00C8375F" w:rsidRPr="00C8375F" w:rsidRDefault="00C8375F">
      <w:pPr>
        <w:spacing w:after="0" w:line="240" w:lineRule="auto"/>
        <w:rPr>
          <w:ins w:id="1149" w:author="이규영" w:date="2014-12-01T21:07:00Z"/>
          <w:rFonts w:ascii="Courier New" w:eastAsia="맑은 고딕" w:hAnsi="Courier New" w:cs="Courier New"/>
          <w:sz w:val="20"/>
          <w:szCs w:val="20"/>
          <w:rPrChange w:id="1150" w:author="이규영" w:date="2014-12-01T21:07:00Z">
            <w:rPr>
              <w:ins w:id="1151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52" w:author="이규영" w:date="2014-12-01T21:08:00Z">
          <w:pPr/>
        </w:pPrChange>
      </w:pPr>
      <w:ins w:id="1153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54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</w:t>
        </w:r>
      </w:ins>
      <w:ins w:id="1155" w:author="이규영" w:date="2014-12-01T21:11:00Z">
        <w:r w:rsidR="0097043D"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156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57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if (confirm("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58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수정사항을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59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60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서버에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61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62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반영할까요</w:t>
        </w:r>
        <w:r w:rsidRPr="00C8375F">
          <w:rPr>
            <w:rFonts w:ascii="Courier New" w:eastAsia="맑은 고딕" w:hAnsi="Courier New" w:cs="Courier New"/>
            <w:sz w:val="20"/>
            <w:szCs w:val="20"/>
            <w:rPrChange w:id="1163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?")) {</w:t>
        </w:r>
      </w:ins>
    </w:p>
    <w:p w:rsidR="00C8375F" w:rsidRPr="00C8375F" w:rsidRDefault="00C8375F">
      <w:pPr>
        <w:spacing w:after="0" w:line="240" w:lineRule="auto"/>
        <w:rPr>
          <w:ins w:id="1164" w:author="이규영" w:date="2014-12-01T21:07:00Z"/>
          <w:rFonts w:ascii="Courier New" w:eastAsia="맑은 고딕" w:hAnsi="Courier New" w:cs="Courier New"/>
          <w:sz w:val="20"/>
          <w:szCs w:val="20"/>
          <w:rPrChange w:id="1165" w:author="이규영" w:date="2014-12-01T21:07:00Z">
            <w:rPr>
              <w:ins w:id="1166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67" w:author="이규영" w:date="2014-12-01T21:08:00Z">
          <w:pPr/>
        </w:pPrChange>
      </w:pPr>
      <w:ins w:id="1168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69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    </w:t>
        </w:r>
      </w:ins>
      <w:ins w:id="1170" w:author="이규영" w:date="2014-12-01T21:11:00Z">
        <w:r w:rsidR="0097043D"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171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72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return true;</w:t>
        </w:r>
      </w:ins>
    </w:p>
    <w:p w:rsidR="00C8375F" w:rsidRPr="00C8375F" w:rsidRDefault="00C8375F">
      <w:pPr>
        <w:spacing w:after="0" w:line="240" w:lineRule="auto"/>
        <w:rPr>
          <w:ins w:id="1173" w:author="이규영" w:date="2014-12-01T21:07:00Z"/>
          <w:rFonts w:ascii="Courier New" w:eastAsia="맑은 고딕" w:hAnsi="Courier New" w:cs="Courier New"/>
          <w:sz w:val="20"/>
          <w:szCs w:val="20"/>
          <w:rPrChange w:id="1174" w:author="이규영" w:date="2014-12-01T21:07:00Z">
            <w:rPr>
              <w:ins w:id="1175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76" w:author="이규영" w:date="2014-12-01T21:08:00Z">
          <w:pPr/>
        </w:pPrChange>
      </w:pPr>
      <w:ins w:id="1177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78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    }</w:t>
        </w:r>
      </w:ins>
    </w:p>
    <w:p w:rsidR="00C8375F" w:rsidRPr="00C8375F" w:rsidRDefault="00C8375F">
      <w:pPr>
        <w:spacing w:after="0" w:line="240" w:lineRule="auto"/>
        <w:rPr>
          <w:ins w:id="1179" w:author="이규영" w:date="2014-12-01T21:07:00Z"/>
          <w:rFonts w:ascii="Courier New" w:eastAsia="맑은 고딕" w:hAnsi="Courier New" w:cs="Courier New"/>
          <w:sz w:val="20"/>
          <w:szCs w:val="20"/>
          <w:rPrChange w:id="1180" w:author="이규영" w:date="2014-12-01T21:07:00Z">
            <w:rPr>
              <w:ins w:id="1181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82" w:author="이규영" w:date="2014-12-01T21:08:00Z">
          <w:pPr/>
        </w:pPrChange>
      </w:pPr>
      <w:ins w:id="1183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84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    else {</w:t>
        </w:r>
      </w:ins>
    </w:p>
    <w:p w:rsidR="00C8375F" w:rsidRPr="00C8375F" w:rsidRDefault="00C8375F">
      <w:pPr>
        <w:spacing w:after="0" w:line="240" w:lineRule="auto"/>
        <w:rPr>
          <w:ins w:id="1185" w:author="이규영" w:date="2014-12-01T21:07:00Z"/>
          <w:rFonts w:ascii="Courier New" w:eastAsia="맑은 고딕" w:hAnsi="Courier New" w:cs="Courier New"/>
          <w:sz w:val="20"/>
          <w:szCs w:val="20"/>
          <w:rPrChange w:id="1186" w:author="이규영" w:date="2014-12-01T21:07:00Z">
            <w:rPr>
              <w:ins w:id="1187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88" w:author="이규영" w:date="2014-12-01T21:08:00Z">
          <w:pPr/>
        </w:pPrChange>
      </w:pPr>
      <w:ins w:id="1189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90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    </w:t>
        </w:r>
      </w:ins>
      <w:ins w:id="1191" w:author="이규영" w:date="2014-12-01T21:11:00Z">
        <w:r w:rsidR="0097043D"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192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93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return false;</w:t>
        </w:r>
      </w:ins>
    </w:p>
    <w:p w:rsidR="00C8375F" w:rsidRPr="00C8375F" w:rsidRDefault="00C8375F">
      <w:pPr>
        <w:spacing w:after="0" w:line="240" w:lineRule="auto"/>
        <w:rPr>
          <w:ins w:id="1194" w:author="이규영" w:date="2014-12-01T21:07:00Z"/>
          <w:rFonts w:ascii="Courier New" w:eastAsia="맑은 고딕" w:hAnsi="Courier New" w:cs="Courier New"/>
          <w:sz w:val="20"/>
          <w:szCs w:val="20"/>
          <w:rPrChange w:id="1195" w:author="이규영" w:date="2014-12-01T21:07:00Z">
            <w:rPr>
              <w:ins w:id="1196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197" w:author="이규영" w:date="2014-12-01T21:08:00Z">
          <w:pPr/>
        </w:pPrChange>
      </w:pPr>
      <w:ins w:id="1198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199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    }</w:t>
        </w:r>
      </w:ins>
    </w:p>
    <w:p w:rsidR="00C8375F" w:rsidRPr="00C8375F" w:rsidRDefault="00C8375F">
      <w:pPr>
        <w:spacing w:after="0" w:line="240" w:lineRule="auto"/>
        <w:rPr>
          <w:ins w:id="1200" w:author="이규영" w:date="2014-12-01T21:07:00Z"/>
          <w:rFonts w:ascii="Courier New" w:eastAsia="맑은 고딕" w:hAnsi="Courier New" w:cs="Courier New"/>
          <w:sz w:val="20"/>
          <w:szCs w:val="20"/>
          <w:rPrChange w:id="1201" w:author="이규영" w:date="2014-12-01T21:07:00Z">
            <w:rPr>
              <w:ins w:id="1202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03" w:author="이규영" w:date="2014-12-01T21:08:00Z">
          <w:pPr/>
        </w:pPrChange>
      </w:pPr>
      <w:ins w:id="1204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05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}</w:t>
        </w:r>
      </w:ins>
    </w:p>
    <w:p w:rsidR="00C8375F" w:rsidRPr="00C8375F" w:rsidRDefault="00C8375F">
      <w:pPr>
        <w:spacing w:after="0" w:line="240" w:lineRule="auto"/>
        <w:rPr>
          <w:ins w:id="1206" w:author="이규영" w:date="2014-12-01T21:07:00Z"/>
          <w:rFonts w:ascii="Courier New" w:eastAsia="맑은 고딕" w:hAnsi="Courier New" w:cs="Courier New"/>
          <w:sz w:val="20"/>
          <w:szCs w:val="20"/>
          <w:rPrChange w:id="1207" w:author="이규영" w:date="2014-12-01T21:07:00Z">
            <w:rPr>
              <w:ins w:id="1208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09" w:author="이규영" w:date="2014-12-01T21:08:00Z">
          <w:pPr/>
        </w:pPrChange>
      </w:pPr>
      <w:ins w:id="1210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11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else if (mode === 'Add') {</w:t>
        </w:r>
      </w:ins>
    </w:p>
    <w:p w:rsidR="00C8375F" w:rsidRPr="00C8375F" w:rsidRDefault="00C8375F">
      <w:pPr>
        <w:spacing w:after="0" w:line="240" w:lineRule="auto"/>
        <w:ind w:firstLineChars="600" w:firstLine="1200"/>
        <w:rPr>
          <w:ins w:id="1212" w:author="이규영" w:date="2014-12-01T21:07:00Z"/>
          <w:rFonts w:ascii="Courier New" w:eastAsia="맑은 고딕" w:hAnsi="Courier New" w:cs="Courier New"/>
          <w:sz w:val="20"/>
          <w:szCs w:val="20"/>
          <w:rPrChange w:id="1213" w:author="이규영" w:date="2014-12-01T21:07:00Z">
            <w:rPr>
              <w:ins w:id="1214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15" w:author="이규영" w:date="2014-12-01T21:11:00Z">
          <w:pPr/>
        </w:pPrChange>
      </w:pPr>
      <w:ins w:id="1216" w:author="이규영" w:date="2014-12-01T21:08:00Z">
        <w:r>
          <w:rPr>
            <w:rFonts w:ascii="Courier New" w:eastAsia="맑은 고딕" w:hAnsi="Courier New" w:cs="Courier New"/>
            <w:sz w:val="20"/>
            <w:szCs w:val="20"/>
          </w:rPr>
          <w:t>addGeometryToDB(layername,</w:t>
        </w:r>
      </w:ins>
      <w:ins w:id="1217" w:author="이규영" w:date="2014-12-01T21:09:00Z">
        <w:r>
          <w:rPr>
            <w:rFonts w:ascii="Courier New" w:eastAsia="맑은 고딕" w:hAnsi="Courier New" w:cs="Courier New"/>
            <w:sz w:val="20"/>
            <w:szCs w:val="20"/>
          </w:rPr>
          <w:t xml:space="preserve"> fc</w:t>
        </w:r>
      </w:ins>
      <w:ins w:id="1218" w:author="이규영" w:date="2014-12-01T21:10:00Z">
        <w:r>
          <w:rPr>
            <w:rFonts w:ascii="Courier New" w:eastAsia="맑은 고딕" w:hAnsi="Courier New" w:cs="Courier New"/>
            <w:sz w:val="20"/>
            <w:szCs w:val="20"/>
          </w:rPr>
          <w:t>, add_callback</w:t>
        </w:r>
      </w:ins>
      <w:ins w:id="1219" w:author="이규영" w:date="2014-12-01T21:09:00Z">
        <w:r>
          <w:rPr>
            <w:rFonts w:ascii="Courier New" w:eastAsia="맑은 고딕" w:hAnsi="Courier New" w:cs="Courier New"/>
            <w:sz w:val="20"/>
            <w:szCs w:val="20"/>
          </w:rPr>
          <w:t>)</w:t>
        </w:r>
      </w:ins>
      <w:ins w:id="1220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21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;</w:t>
        </w:r>
      </w:ins>
    </w:p>
    <w:p w:rsidR="00C8375F" w:rsidRPr="00C8375F" w:rsidRDefault="00C8375F">
      <w:pPr>
        <w:spacing w:after="0" w:line="240" w:lineRule="auto"/>
        <w:rPr>
          <w:ins w:id="1222" w:author="이규영" w:date="2014-12-01T21:07:00Z"/>
          <w:rFonts w:ascii="Courier New" w:eastAsia="맑은 고딕" w:hAnsi="Courier New" w:cs="Courier New"/>
          <w:sz w:val="20"/>
          <w:szCs w:val="20"/>
          <w:rPrChange w:id="1223" w:author="이규영" w:date="2014-12-01T21:07:00Z">
            <w:rPr>
              <w:ins w:id="1224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25" w:author="이규영" w:date="2014-12-01T21:08:00Z">
          <w:pPr/>
        </w:pPrChange>
      </w:pPr>
      <w:ins w:id="1226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27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}</w:t>
        </w:r>
      </w:ins>
    </w:p>
    <w:p w:rsidR="00C8375F" w:rsidRDefault="00C8375F">
      <w:pPr>
        <w:spacing w:after="0" w:line="240" w:lineRule="auto"/>
        <w:rPr>
          <w:ins w:id="1228" w:author="이규영" w:date="2014-12-01T21:10:00Z"/>
          <w:rFonts w:ascii="Courier New" w:eastAsia="맑은 고딕" w:hAnsi="Courier New" w:cs="Courier New"/>
          <w:sz w:val="20"/>
          <w:szCs w:val="20"/>
        </w:rPr>
        <w:pPrChange w:id="1229" w:author="이규영" w:date="2014-12-01T21:08:00Z">
          <w:pPr/>
        </w:pPrChange>
      </w:pPr>
      <w:ins w:id="1230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31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else if (mode === 'Del') {</w:t>
        </w:r>
      </w:ins>
    </w:p>
    <w:p w:rsidR="00C8375F" w:rsidRPr="00C8375F" w:rsidRDefault="00C8375F">
      <w:pPr>
        <w:spacing w:after="0" w:line="240" w:lineRule="auto"/>
        <w:ind w:firstLineChars="600" w:firstLine="1200"/>
        <w:rPr>
          <w:ins w:id="1232" w:author="이규영" w:date="2014-12-01T21:07:00Z"/>
          <w:rFonts w:ascii="Courier New" w:eastAsia="맑은 고딕" w:hAnsi="Courier New" w:cs="Courier New"/>
          <w:sz w:val="20"/>
          <w:szCs w:val="20"/>
          <w:rPrChange w:id="1233" w:author="이규영" w:date="2014-12-01T21:07:00Z">
            <w:rPr>
              <w:ins w:id="1234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35" w:author="이규영" w:date="2014-12-01T21:11:00Z">
          <w:pPr/>
        </w:pPrChange>
      </w:pPr>
      <w:ins w:id="1236" w:author="이규영" w:date="2014-12-01T21:10:00Z">
        <w:r>
          <w:rPr>
            <w:rFonts w:ascii="Courier New" w:eastAsia="맑은 고딕" w:hAnsi="Courier New" w:cs="Courier New"/>
            <w:sz w:val="20"/>
            <w:szCs w:val="20"/>
          </w:rPr>
          <w:t>delGeometryToDB(layername, fc, del_callback)</w:t>
        </w:r>
        <w:r w:rsidRPr="00074D60">
          <w:rPr>
            <w:rFonts w:ascii="Courier New" w:eastAsia="맑은 고딕" w:hAnsi="Courier New" w:cs="Courier New"/>
            <w:sz w:val="20"/>
            <w:szCs w:val="20"/>
          </w:rPr>
          <w:t>;</w:t>
        </w:r>
      </w:ins>
    </w:p>
    <w:p w:rsidR="00C8375F" w:rsidRPr="00C8375F" w:rsidRDefault="00C8375F">
      <w:pPr>
        <w:spacing w:after="0" w:line="240" w:lineRule="auto"/>
        <w:rPr>
          <w:ins w:id="1237" w:author="이규영" w:date="2014-12-01T21:07:00Z"/>
          <w:rFonts w:ascii="Courier New" w:eastAsia="맑은 고딕" w:hAnsi="Courier New" w:cs="Courier New"/>
          <w:sz w:val="20"/>
          <w:szCs w:val="20"/>
          <w:rPrChange w:id="1238" w:author="이규영" w:date="2014-12-01T21:07:00Z">
            <w:rPr>
              <w:ins w:id="1239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40" w:author="이규영" w:date="2014-12-01T21:08:00Z">
          <w:pPr/>
        </w:pPrChange>
      </w:pPr>
      <w:ins w:id="1241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42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}</w:t>
        </w:r>
      </w:ins>
    </w:p>
    <w:p w:rsidR="00C8375F" w:rsidRPr="00C8375F" w:rsidRDefault="00C8375F">
      <w:pPr>
        <w:spacing w:after="0" w:line="240" w:lineRule="auto"/>
        <w:rPr>
          <w:ins w:id="1243" w:author="이규영" w:date="2014-12-01T21:07:00Z"/>
          <w:rFonts w:ascii="Courier New" w:eastAsia="맑은 고딕" w:hAnsi="Courier New" w:cs="Courier New"/>
          <w:sz w:val="20"/>
          <w:szCs w:val="20"/>
          <w:rPrChange w:id="1244" w:author="이규영" w:date="2014-12-01T21:07:00Z">
            <w:rPr>
              <w:ins w:id="1245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46" w:author="이규영" w:date="2014-12-01T21:08:00Z">
          <w:pPr/>
        </w:pPrChange>
      </w:pPr>
      <w:ins w:id="1247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48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},</w:t>
        </w:r>
      </w:ins>
    </w:p>
    <w:p w:rsidR="00C8375F" w:rsidRPr="00C8375F" w:rsidRDefault="00C8375F">
      <w:pPr>
        <w:spacing w:after="0" w:line="240" w:lineRule="auto"/>
        <w:rPr>
          <w:ins w:id="1249" w:author="이규영" w:date="2014-12-01T21:07:00Z"/>
          <w:rFonts w:ascii="Courier New" w:eastAsia="맑은 고딕" w:hAnsi="Courier New" w:cs="Courier New"/>
          <w:sz w:val="20"/>
          <w:szCs w:val="20"/>
          <w:rPrChange w:id="1250" w:author="이규영" w:date="2014-12-01T21:07:00Z">
            <w:rPr>
              <w:ins w:id="1251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52" w:author="이규영" w:date="2014-12-01T21:08:00Z">
          <w:pPr/>
        </w:pPrChange>
      </w:pPr>
      <w:ins w:id="1253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54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function(e) {</w:t>
        </w:r>
      </w:ins>
    </w:p>
    <w:p w:rsidR="00C8375F" w:rsidRPr="00C8375F" w:rsidRDefault="00C8375F">
      <w:pPr>
        <w:spacing w:after="0" w:line="240" w:lineRule="auto"/>
        <w:rPr>
          <w:ins w:id="1255" w:author="이규영" w:date="2014-12-01T21:07:00Z"/>
          <w:rFonts w:ascii="Courier New" w:eastAsia="맑은 고딕" w:hAnsi="Courier New" w:cs="Courier New"/>
          <w:sz w:val="20"/>
          <w:szCs w:val="20"/>
          <w:rPrChange w:id="1256" w:author="이규영" w:date="2014-12-01T21:07:00Z">
            <w:rPr>
              <w:ins w:id="1257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58" w:author="이규영" w:date="2014-12-01T21:08:00Z">
          <w:pPr/>
        </w:pPrChange>
      </w:pPr>
      <w:ins w:id="1259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60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</w:t>
        </w:r>
      </w:ins>
      <w:ins w:id="1261" w:author="이규영" w:date="2014-12-01T21:11:00Z">
        <w:r w:rsidR="0097043D"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262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63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alert(e.message);</w:t>
        </w:r>
      </w:ins>
    </w:p>
    <w:p w:rsidR="00C8375F" w:rsidRPr="00C8375F" w:rsidRDefault="00C8375F">
      <w:pPr>
        <w:spacing w:after="0" w:line="240" w:lineRule="auto"/>
        <w:rPr>
          <w:ins w:id="1264" w:author="이규영" w:date="2014-12-01T21:07:00Z"/>
          <w:rFonts w:ascii="Courier New" w:eastAsia="맑은 고딕" w:hAnsi="Courier New" w:cs="Courier New"/>
          <w:sz w:val="20"/>
          <w:szCs w:val="20"/>
          <w:rPrChange w:id="1265" w:author="이규영" w:date="2014-12-01T21:07:00Z">
            <w:rPr>
              <w:ins w:id="1266" w:author="이규영" w:date="2014-12-01T21:07:00Z"/>
              <w:rFonts w:ascii="맑은 고딕" w:eastAsia="맑은 고딕" w:hAnsi="맑은 고딕"/>
              <w:sz w:val="22"/>
            </w:rPr>
          </w:rPrChange>
        </w:rPr>
        <w:pPrChange w:id="1267" w:author="이규영" w:date="2014-12-01T21:08:00Z">
          <w:pPr/>
        </w:pPrChange>
      </w:pPr>
      <w:ins w:id="1268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69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 xml:space="preserve">    }</w:t>
        </w:r>
      </w:ins>
    </w:p>
    <w:p w:rsidR="00C8375F" w:rsidRDefault="00C8375F">
      <w:pPr>
        <w:spacing w:after="0" w:line="240" w:lineRule="auto"/>
        <w:rPr>
          <w:ins w:id="1270" w:author="이규영" w:date="2014-12-01T21:13:00Z"/>
          <w:rFonts w:ascii="Courier New" w:eastAsia="맑은 고딕" w:hAnsi="Courier New" w:cs="Courier New"/>
          <w:sz w:val="20"/>
          <w:szCs w:val="20"/>
        </w:rPr>
        <w:pPrChange w:id="1271" w:author="이규영" w:date="2014-12-01T21:08:00Z">
          <w:pPr/>
        </w:pPrChange>
      </w:pPr>
      <w:ins w:id="1272" w:author="이규영" w:date="2014-12-01T21:07:00Z">
        <w:r w:rsidRPr="00C8375F">
          <w:rPr>
            <w:rFonts w:ascii="Courier New" w:eastAsia="맑은 고딕" w:hAnsi="Courier New" w:cs="Courier New"/>
            <w:sz w:val="20"/>
            <w:szCs w:val="20"/>
            <w:rPrChange w:id="1273" w:author="이규영" w:date="2014-12-01T21:07:00Z">
              <w:rPr>
                <w:rFonts w:ascii="맑은 고딕" w:eastAsia="맑은 고딕" w:hAnsi="맑은 고딕"/>
                <w:sz w:val="22"/>
              </w:rPr>
            </w:rPrChange>
          </w:rPr>
          <w:t>);</w:t>
        </w:r>
      </w:ins>
    </w:p>
    <w:p w:rsidR="005C2CE9" w:rsidRDefault="005C2CE9">
      <w:pPr>
        <w:spacing w:after="0" w:line="240" w:lineRule="auto"/>
        <w:rPr>
          <w:ins w:id="1274" w:author="이규영" w:date="2014-12-03T14:49:00Z"/>
          <w:rFonts w:ascii="Courier New" w:eastAsia="맑은 고딕" w:hAnsi="Courier New" w:cs="Courier New"/>
          <w:sz w:val="20"/>
          <w:szCs w:val="20"/>
        </w:rPr>
        <w:pPrChange w:id="1275" w:author="이규영" w:date="2014-12-01T21:08:00Z">
          <w:pPr/>
        </w:pPrChange>
      </w:pPr>
    </w:p>
    <w:p w:rsidR="006F6E0C" w:rsidRDefault="006F6E0C">
      <w:pPr>
        <w:spacing w:after="0" w:line="240" w:lineRule="auto"/>
        <w:rPr>
          <w:ins w:id="1276" w:author="이규영" w:date="2014-12-03T14:50:00Z"/>
          <w:rFonts w:ascii="Courier New" w:eastAsia="맑은 고딕" w:hAnsi="Courier New" w:cs="Courier New"/>
          <w:sz w:val="20"/>
          <w:szCs w:val="20"/>
        </w:rPr>
        <w:pPrChange w:id="1277" w:author="이규영" w:date="2014-12-01T21:08:00Z">
          <w:pPr/>
        </w:pPrChange>
      </w:pPr>
      <w:ins w:id="1278" w:author="이규영" w:date="2014-12-03T14:49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편집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중에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79" w:author="이규영" w:date="2014-12-03T14:50:00Z">
        <w:r>
          <w:rPr>
            <w:rFonts w:ascii="Courier New" w:eastAsia="맑은 고딕" w:hAnsi="Courier New" w:cs="Courier New" w:hint="eastAsia"/>
            <w:sz w:val="20"/>
            <w:szCs w:val="20"/>
          </w:rPr>
          <w:t>병합의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두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80" w:author="이규영" w:date="2014-12-03T14:52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281" w:author="이규영" w:date="2014-12-03T14:50:00Z"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중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무엇이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삭제되고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무엇이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수정되는지가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중요하다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</w:p>
    <w:p w:rsidR="006F6E0C" w:rsidRDefault="006F6E0C">
      <w:pPr>
        <w:spacing w:after="0" w:line="240" w:lineRule="auto"/>
        <w:rPr>
          <w:ins w:id="1282" w:author="이규영" w:date="2014-12-03T14:51:00Z"/>
          <w:rFonts w:ascii="Courier New" w:eastAsia="맑은 고딕" w:hAnsi="Courier New" w:cs="Courier New"/>
          <w:sz w:val="20"/>
          <w:szCs w:val="20"/>
        </w:rPr>
        <w:pPrChange w:id="1283" w:author="이규영" w:date="2014-12-01T21:08:00Z">
          <w:pPr/>
        </w:pPrChange>
      </w:pPr>
      <w:ins w:id="1284" w:author="이규영" w:date="2014-12-03T14:50:00Z">
        <w:r>
          <w:rPr>
            <w:rFonts w:ascii="Courier New" w:eastAsia="맑은 고딕" w:hAnsi="Courier New" w:cs="Courier New" w:hint="eastAsia"/>
            <w:sz w:val="20"/>
            <w:szCs w:val="20"/>
          </w:rPr>
          <w:t>시설물을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선택할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때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선택하기로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하나를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선택하고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,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컨트롤키를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누른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상태에서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다른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하나의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85" w:author="이규영" w:date="2014-12-03T14:52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286" w:author="이규영" w:date="2014-12-03T14:50:00Z">
        <w:r>
          <w:rPr>
            <w:rFonts w:ascii="Courier New" w:eastAsia="맑은 고딕" w:hAnsi="Courier New" w:cs="Courier New" w:hint="eastAsia"/>
            <w:sz w:val="20"/>
            <w:szCs w:val="20"/>
          </w:rPr>
          <w:t>을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.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두개의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87" w:author="이규영" w:date="2014-12-03T14:52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288" w:author="이규영" w:date="2014-12-03T14:50:00Z">
        <w:r>
          <w:rPr>
            <w:rFonts w:ascii="Courier New" w:eastAsia="맑은 고딕" w:hAnsi="Courier New" w:cs="Courier New" w:hint="eastAsia"/>
            <w:sz w:val="20"/>
            <w:szCs w:val="20"/>
          </w:rPr>
          <w:t>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</w:t>
        </w:r>
      </w:ins>
      <w:ins w:id="1289" w:author="이규영" w:date="2014-12-03T14:51:00Z">
        <w:r>
          <w:rPr>
            <w:rFonts w:ascii="Courier New" w:eastAsia="맑은 고딕" w:hAnsi="Courier New" w:cs="Courier New" w:hint="eastAsia"/>
            <w:sz w:val="20"/>
            <w:szCs w:val="20"/>
          </w:rPr>
          <w:t>택된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상태에서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병합기능을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수행하면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,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먼저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90" w:author="이규영" w:date="2014-12-03T14:52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291" w:author="이규영" w:date="2014-12-03T14:51:00Z">
        <w:r>
          <w:rPr>
            <w:rFonts w:ascii="Courier New" w:eastAsia="맑은 고딕" w:hAnsi="Courier New" w:cs="Courier New" w:hint="eastAsia"/>
            <w:sz w:val="20"/>
            <w:szCs w:val="20"/>
          </w:rPr>
          <w:t>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‘Mod’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로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fc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에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전달되고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,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나중에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선택된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92" w:author="이규영" w:date="2014-12-03T14:52:00Z"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293" w:author="이규영" w:date="2014-12-03T14:51:00Z">
        <w:r>
          <w:rPr>
            <w:rFonts w:ascii="Courier New" w:eastAsia="맑은 고딕" w:hAnsi="Courier New" w:cs="Courier New" w:hint="eastAsia"/>
            <w:sz w:val="20"/>
            <w:szCs w:val="20"/>
          </w:rPr>
          <w:t>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‘Del’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로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f</w:t>
        </w:r>
        <w:r>
          <w:rPr>
            <w:rFonts w:ascii="Courier New" w:eastAsia="맑은 고딕" w:hAnsi="Courier New" w:cs="Courier New"/>
            <w:sz w:val="20"/>
            <w:szCs w:val="20"/>
          </w:rPr>
          <w:t>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에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전달된다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</w:p>
    <w:p w:rsidR="006F6E0C" w:rsidRDefault="006F6E0C">
      <w:pPr>
        <w:spacing w:after="0" w:line="240" w:lineRule="auto"/>
        <w:rPr>
          <w:ins w:id="1294" w:author="이규영" w:date="2014-12-01T21:13:00Z"/>
          <w:rFonts w:ascii="Courier New" w:eastAsia="맑은 고딕" w:hAnsi="Courier New" w:cs="Courier New" w:hint="eastAsia"/>
          <w:sz w:val="20"/>
          <w:szCs w:val="20"/>
        </w:rPr>
        <w:pPrChange w:id="1295" w:author="이규영" w:date="2014-12-01T21:08:00Z">
          <w:pPr/>
        </w:pPrChange>
      </w:pPr>
      <w:ins w:id="1296" w:author="이규영" w:date="2014-12-03T14:51:00Z">
        <w:r>
          <w:rPr>
            <w:rFonts w:ascii="Courier New" w:eastAsia="맑은 고딕" w:hAnsi="Courier New" w:cs="Courier New" w:hint="eastAsia"/>
            <w:sz w:val="20"/>
            <w:szCs w:val="20"/>
          </w:rPr>
          <w:t>분할의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경우는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97" w:author="이규영" w:date="2014-12-03T14:52:00Z">
        <w:r>
          <w:rPr>
            <w:rFonts w:ascii="Courier New" w:eastAsia="맑은 고딕" w:hAnsi="Courier New" w:cs="Courier New"/>
            <w:sz w:val="20"/>
            <w:szCs w:val="20"/>
          </w:rPr>
          <w:t>‘Add’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로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fc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에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전달되는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시설물이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있는데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,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298" w:author="이규영" w:date="2014-12-03T14:53:00Z">
        <w:r>
          <w:rPr>
            <w:rFonts w:ascii="Courier New" w:eastAsia="맑은 고딕" w:hAnsi="Courier New" w:cs="Courier New" w:hint="eastAsia"/>
            <w:sz w:val="20"/>
            <w:szCs w:val="20"/>
          </w:rPr>
          <w:t>시설물의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FTR_IDN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의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값이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-1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로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설정되어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전달된다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  <w:bookmarkStart w:id="1299" w:name="_GoBack"/>
      <w:bookmarkEnd w:id="1299"/>
    </w:p>
    <w:p w:rsidR="005C2CE9" w:rsidRDefault="005C2CE9">
      <w:pPr>
        <w:pStyle w:val="2"/>
        <w:rPr>
          <w:ins w:id="1300" w:author="이규영" w:date="2014-12-01T21:14:00Z"/>
        </w:rPr>
        <w:pPrChange w:id="1301" w:author="이규영" w:date="2014-12-01T21:14:00Z">
          <w:pPr/>
        </w:pPrChange>
      </w:pPr>
      <w:ins w:id="1302" w:author="이규영" w:date="2014-12-01T21:13:00Z">
        <w:r>
          <w:t>citus.WebGIS.</w:t>
        </w:r>
      </w:ins>
      <w:ins w:id="1303" w:author="이규영" w:date="2014-12-01T21:14:00Z">
        <w:r>
          <w:t>addGeometryToDB(layerName, fc, callback)</w:t>
        </w:r>
      </w:ins>
    </w:p>
    <w:p w:rsidR="005C2CE9" w:rsidRPr="005C2CE9" w:rsidRDefault="00A3228F">
      <w:pPr>
        <w:spacing w:after="0" w:line="240" w:lineRule="auto"/>
        <w:rPr>
          <w:ins w:id="1304" w:author="이규영" w:date="2014-12-01T21:14:00Z"/>
          <w:rFonts w:ascii="Courier New" w:eastAsia="맑은 고딕" w:hAnsi="Courier New" w:cs="Courier New"/>
          <w:sz w:val="20"/>
          <w:szCs w:val="20"/>
        </w:rPr>
        <w:pPrChange w:id="1305" w:author="이규영" w:date="2014-12-01T21:08:00Z">
          <w:pPr/>
        </w:pPrChange>
      </w:pPr>
      <w:ins w:id="1306" w:author="이규영" w:date="2014-12-01T21:15:00Z">
        <w:r>
          <w:rPr>
            <w:rFonts w:ascii="Courier New" w:eastAsia="맑은 고딕" w:hAnsi="Courier New" w:cs="Courier New" w:hint="eastAsia"/>
            <w:sz w:val="20"/>
            <w:szCs w:val="20"/>
          </w:rPr>
          <w:t>공간정보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테이블에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시설물들을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새로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추가한다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  <w:ins w:id="1307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fc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각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308" w:author="이규영" w:date="2014-12-01T21:18:00Z">
        <w:r w:rsidR="00CF2947">
          <w:rPr>
            <w:rFonts w:ascii="Courier New" w:eastAsia="맑은 고딕" w:hAnsi="Courier New" w:cs="Courier New" w:hint="eastAsia"/>
            <w:sz w:val="20"/>
            <w:szCs w:val="20"/>
          </w:rPr>
          <w:t xml:space="preserve"> f</w:t>
        </w:r>
      </w:ins>
      <w:ins w:id="1309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>에는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310" w:author="이규영" w:date="2014-12-01T21:18:00Z">
        <w:r w:rsidR="00CF2947">
          <w:rPr>
            <w:rFonts w:ascii="Courier New" w:eastAsia="맑은 고딕" w:hAnsi="Courier New" w:cs="Courier New"/>
            <w:sz w:val="20"/>
            <w:szCs w:val="20"/>
          </w:rPr>
          <w:t>f.</w:t>
        </w:r>
      </w:ins>
      <w:ins w:id="1311" w:author="이규영" w:date="2014-12-01T21:15:00Z">
        <w:r>
          <w:rPr>
            <w:rFonts w:ascii="Courier New" w:eastAsia="맑은 고딕" w:hAnsi="Courier New" w:cs="Courier New"/>
            <w:sz w:val="20"/>
            <w:szCs w:val="20"/>
          </w:rPr>
          <w:t>FTR_IDN</w:t>
        </w:r>
      </w:ins>
      <w:ins w:id="1312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>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313" w:author="이규영" w:date="2014-12-01T21:18:00Z">
        <w:r w:rsidR="00CF2947">
          <w:rPr>
            <w:rFonts w:ascii="Courier New" w:eastAsia="맑은 고딕" w:hAnsi="Courier New" w:cs="Courier New"/>
            <w:sz w:val="20"/>
            <w:szCs w:val="20"/>
          </w:rPr>
          <w:t>f.</w:t>
        </w:r>
      </w:ins>
      <w:ins w:id="1314" w:author="이규영" w:date="2014-12-01T21:16:00Z">
        <w:r>
          <w:rPr>
            <w:rFonts w:ascii="Courier New" w:eastAsia="맑은 고딕" w:hAnsi="Courier New" w:cs="Courier New"/>
            <w:sz w:val="20"/>
            <w:szCs w:val="20"/>
          </w:rPr>
          <w:t>FTR_CDE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가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반드시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속성으로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정의되어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있어야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  <w:ins w:id="1315" w:author="이규영" w:date="2014-12-01T21:17:00Z"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f</w:t>
        </w:r>
        <w:r>
          <w:rPr>
            <w:rFonts w:ascii="Courier New" w:eastAsia="맑은 고딕" w:hAnsi="Courier New" w:cs="Courier New"/>
            <w:sz w:val="20"/>
            <w:szCs w:val="20"/>
          </w:rPr>
          <w:t>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endEditing()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콜백함수의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파라미터다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</w:p>
    <w:p w:rsidR="005C2CE9" w:rsidRDefault="005C2CE9">
      <w:pPr>
        <w:pStyle w:val="2"/>
        <w:rPr>
          <w:ins w:id="1316" w:author="이규영" w:date="2014-12-01T21:14:00Z"/>
        </w:rPr>
        <w:pPrChange w:id="1317" w:author="이규영" w:date="2014-12-01T21:14:00Z">
          <w:pPr/>
        </w:pPrChange>
      </w:pPr>
      <w:ins w:id="1318" w:author="이규영" w:date="2014-12-01T21:14:00Z">
        <w:r>
          <w:t>citus.WebGIS.</w:t>
        </w:r>
      </w:ins>
      <w:ins w:id="1319" w:author="이규영" w:date="2014-12-01T21:17:00Z">
        <w:r w:rsidR="00A3228F">
          <w:t>del</w:t>
        </w:r>
      </w:ins>
      <w:ins w:id="1320" w:author="이규영" w:date="2014-12-01T21:14:00Z">
        <w:r>
          <w:t>GeometryToDB(layerName, fc, callback)</w:t>
        </w:r>
      </w:ins>
    </w:p>
    <w:p w:rsidR="005C2CE9" w:rsidRPr="00C8375F" w:rsidRDefault="00A3228F">
      <w:pPr>
        <w:spacing w:after="0" w:line="240" w:lineRule="auto"/>
        <w:rPr>
          <w:ins w:id="1321" w:author="이규영" w:date="2014-07-15T18:06:00Z"/>
          <w:rFonts w:ascii="Courier New" w:eastAsia="맑은 고딕" w:hAnsi="Courier New" w:cs="Courier New"/>
          <w:sz w:val="20"/>
          <w:szCs w:val="20"/>
          <w:rPrChange w:id="1322" w:author="이규영" w:date="2014-12-01T21:07:00Z">
            <w:rPr>
              <w:ins w:id="1323" w:author="이규영" w:date="2014-07-15T18:06:00Z"/>
              <w:rFonts w:ascii="맑은 고딕" w:eastAsia="맑은 고딕" w:hAnsi="맑은 고딕"/>
              <w:sz w:val="22"/>
            </w:rPr>
          </w:rPrChange>
        </w:rPr>
        <w:pPrChange w:id="1324" w:author="이규영" w:date="2014-12-01T21:08:00Z">
          <w:pPr/>
        </w:pPrChange>
      </w:pPr>
      <w:ins w:id="1325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>공간정보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테이블에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시설물들을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326" w:author="이규영" w:date="2014-12-01T21:17:00Z">
        <w:r>
          <w:rPr>
            <w:rFonts w:ascii="Courier New" w:eastAsia="맑은 고딕" w:hAnsi="Courier New" w:cs="Courier New" w:hint="eastAsia"/>
            <w:sz w:val="20"/>
            <w:szCs w:val="20"/>
          </w:rPr>
          <w:t>삭제한다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  <w:ins w:id="1327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/>
            <w:sz w:val="20"/>
            <w:szCs w:val="20"/>
          </w:rPr>
          <w:t>fc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각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시설물</w:t>
        </w:r>
      </w:ins>
      <w:ins w:id="1328" w:author="이규영" w:date="2014-12-01T21:18:00Z">
        <w:r w:rsidR="00CF2947">
          <w:rPr>
            <w:rFonts w:ascii="Courier New" w:eastAsia="맑은 고딕" w:hAnsi="Courier New" w:cs="Courier New" w:hint="eastAsia"/>
            <w:sz w:val="20"/>
            <w:szCs w:val="20"/>
          </w:rPr>
          <w:t xml:space="preserve"> f</w:t>
        </w:r>
      </w:ins>
      <w:ins w:id="1329" w:author="이규영" w:date="2014-12-01T21:16:00Z">
        <w:r>
          <w:rPr>
            <w:rFonts w:ascii="Courier New" w:eastAsia="맑은 고딕" w:hAnsi="Courier New" w:cs="Courier New" w:hint="eastAsia"/>
            <w:sz w:val="20"/>
            <w:szCs w:val="20"/>
          </w:rPr>
          <w:t>에는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330" w:author="이규영" w:date="2014-12-01T21:18:00Z">
        <w:r w:rsidR="00CF2947">
          <w:rPr>
            <w:rFonts w:ascii="Courier New" w:eastAsia="맑은 고딕" w:hAnsi="Courier New" w:cs="Courier New"/>
            <w:sz w:val="20"/>
            <w:szCs w:val="20"/>
          </w:rPr>
          <w:t>f.</w:t>
        </w:r>
      </w:ins>
      <w:ins w:id="1331" w:author="이규영" w:date="2014-12-01T21:16:00Z">
        <w:r>
          <w:rPr>
            <w:rFonts w:ascii="Courier New" w:eastAsia="맑은 고딕" w:hAnsi="Courier New" w:cs="Courier New"/>
            <w:sz w:val="20"/>
            <w:szCs w:val="20"/>
          </w:rPr>
          <w:t>FTR_IDN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</w:ins>
      <w:ins w:id="1332" w:author="이규영" w:date="2014-12-01T21:18:00Z">
        <w:r w:rsidR="00CF2947">
          <w:rPr>
            <w:rFonts w:ascii="Courier New" w:eastAsia="맑은 고딕" w:hAnsi="Courier New" w:cs="Courier New"/>
            <w:sz w:val="20"/>
            <w:szCs w:val="20"/>
          </w:rPr>
          <w:t>f.</w:t>
        </w:r>
      </w:ins>
      <w:ins w:id="1333" w:author="이규영" w:date="2014-12-01T21:16:00Z">
        <w:r>
          <w:rPr>
            <w:rFonts w:ascii="Courier New" w:eastAsia="맑은 고딕" w:hAnsi="Courier New" w:cs="Courier New"/>
            <w:sz w:val="20"/>
            <w:szCs w:val="20"/>
          </w:rPr>
          <w:t>FTR_CDE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가</w:t>
        </w:r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반드시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속성으로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정의되어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있어야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한다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  <w:ins w:id="1334" w:author="이규영" w:date="2014-12-01T21:18:00Z">
        <w:r>
          <w:rPr>
            <w:rFonts w:ascii="Courier New" w:eastAsia="맑은 고딕" w:hAnsi="Courier New" w:cs="Courier New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f</w:t>
        </w:r>
        <w:r>
          <w:rPr>
            <w:rFonts w:ascii="Courier New" w:eastAsia="맑은 고딕" w:hAnsi="Courier New" w:cs="Courier New"/>
            <w:sz w:val="20"/>
            <w:szCs w:val="20"/>
          </w:rPr>
          <w:t>c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는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endEditing()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콜백함수의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 xml:space="preserve"> 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파라미터다</w:t>
        </w:r>
        <w:r>
          <w:rPr>
            <w:rFonts w:ascii="Courier New" w:eastAsia="맑은 고딕" w:hAnsi="Courier New" w:cs="Courier New" w:hint="eastAsia"/>
            <w:sz w:val="20"/>
            <w:szCs w:val="20"/>
          </w:rPr>
          <w:t>.</w:t>
        </w:r>
      </w:ins>
    </w:p>
    <w:p w:rsidR="005319B9" w:rsidRDefault="005319B9">
      <w:pPr>
        <w:pStyle w:val="2"/>
        <w:rPr>
          <w:ins w:id="1335" w:author="이규영" w:date="2014-07-15T18:06:00Z"/>
        </w:rPr>
        <w:pPrChange w:id="1336" w:author="이규영" w:date="2014-07-15T18:06:00Z">
          <w:pPr/>
        </w:pPrChange>
      </w:pPr>
      <w:ins w:id="1337" w:author="이규영" w:date="2014-07-15T18:06:00Z">
        <w:r>
          <w:t>c</w:t>
        </w:r>
        <w:r>
          <w:rPr>
            <w:rFonts w:hint="eastAsia"/>
          </w:rPr>
          <w:t>itus.</w:t>
        </w:r>
        <w:r>
          <w:t>WebGIS.addFeature(layerName, f, callback</w:t>
        </w:r>
      </w:ins>
      <w:ins w:id="1338" w:author="이규영" w:date="2014-07-30T18:58:00Z">
        <w:r w:rsidR="004146B7">
          <w:t>, options</w:t>
        </w:r>
      </w:ins>
      <w:ins w:id="1339" w:author="이규영" w:date="2014-07-15T18:06:00Z">
        <w:r>
          <w:t>)</w:t>
        </w:r>
      </w:ins>
    </w:p>
    <w:p w:rsidR="005319B9" w:rsidRDefault="00EF5783" w:rsidP="005E3D6A">
      <w:pPr>
        <w:rPr>
          <w:ins w:id="1340" w:author="이규영" w:date="2014-07-15T18:45:00Z"/>
          <w:rFonts w:ascii="맑은 고딕" w:eastAsia="맑은 고딕" w:hAnsi="맑은 고딕"/>
          <w:sz w:val="22"/>
        </w:rPr>
      </w:pPr>
      <w:ins w:id="1341" w:author="이규영" w:date="2014-07-15T18:43:00Z">
        <w:r>
          <w:rPr>
            <w:rFonts w:ascii="맑은 고딕" w:eastAsia="맑은 고딕" w:hAnsi="맑은 고딕"/>
            <w:sz w:val="22"/>
          </w:rPr>
          <w:t>layerName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레이어에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피처</w:t>
        </w:r>
      </w:ins>
      <w:ins w:id="1342" w:author="이규영" w:date="2014-07-15T18:45:00Z">
        <w:r>
          <w:rPr>
            <w:rFonts w:ascii="맑은 고딕" w:eastAsia="맑은 고딕" w:hAnsi="맑은 고딕" w:hint="eastAsia"/>
            <w:sz w:val="22"/>
          </w:rPr>
          <w:t xml:space="preserve"> f의 지오메트리</w:t>
        </w:r>
      </w:ins>
      <w:ins w:id="1343" w:author="이규영" w:date="2014-07-15T18:43:00Z">
        <w:r>
          <w:rPr>
            <w:rFonts w:ascii="맑은 고딕" w:eastAsia="맑은 고딕" w:hAnsi="맑은 고딕" w:hint="eastAsia"/>
            <w:sz w:val="22"/>
          </w:rPr>
          <w:t xml:space="preserve">를 </w:t>
        </w:r>
      </w:ins>
      <w:ins w:id="1344" w:author="이규영" w:date="2014-07-15T18:44:00Z">
        <w:r>
          <w:rPr>
            <w:rFonts w:ascii="맑은 고딕" w:eastAsia="맑은 고딕" w:hAnsi="맑은 고딕" w:hint="eastAsia"/>
            <w:sz w:val="22"/>
          </w:rPr>
          <w:t xml:space="preserve">하나 추가한다. 피처 타입은 </w:t>
        </w:r>
        <w:r>
          <w:rPr>
            <w:rFonts w:ascii="맑은 고딕" w:eastAsia="맑은 고딕" w:hAnsi="맑은 고딕"/>
            <w:sz w:val="22"/>
          </w:rPr>
          <w:t>layerName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레이어와 같</w:t>
        </w:r>
      </w:ins>
      <w:ins w:id="1345" w:author="이규영" w:date="2014-07-15T18:45:00Z">
        <w:r>
          <w:rPr>
            <w:rFonts w:ascii="맑은 고딕" w:eastAsia="맑은 고딕" w:hAnsi="맑은 고딕" w:hint="eastAsia"/>
            <w:sz w:val="22"/>
          </w:rPr>
          <w:t xml:space="preserve">다. </w:t>
        </w:r>
        <w:r>
          <w:rPr>
            <w:rFonts w:ascii="맑은 고딕" w:eastAsia="맑은 고딕" w:hAnsi="맑은 고딕"/>
            <w:sz w:val="22"/>
          </w:rPr>
          <w:t>f</w:t>
        </w:r>
        <w:r>
          <w:rPr>
            <w:rFonts w:ascii="맑은 고딕" w:eastAsia="맑은 고딕" w:hAnsi="맑은 고딕" w:hint="eastAsia"/>
            <w:sz w:val="22"/>
          </w:rPr>
          <w:t xml:space="preserve">에는 </w:t>
        </w:r>
        <w:r>
          <w:rPr>
            <w:rFonts w:ascii="맑은 고딕" w:eastAsia="맑은 고딕" w:hAnsi="맑은 고딕"/>
            <w:sz w:val="22"/>
          </w:rPr>
          <w:t>f.FTR_IDN</w:t>
        </w:r>
        <w:r>
          <w:rPr>
            <w:rFonts w:ascii="맑은 고딕" w:eastAsia="맑은 고딕" w:hAnsi="맑은 고딕" w:hint="eastAsia"/>
            <w:sz w:val="22"/>
          </w:rPr>
          <w:t xml:space="preserve">과 </w:t>
        </w:r>
        <w:r>
          <w:rPr>
            <w:rFonts w:ascii="맑은 고딕" w:eastAsia="맑은 고딕" w:hAnsi="맑은 고딕"/>
            <w:sz w:val="22"/>
          </w:rPr>
          <w:t>f.FTR_CDE</w:t>
        </w:r>
        <w:r>
          <w:rPr>
            <w:rFonts w:ascii="맑은 고딕" w:eastAsia="맑은 고딕" w:hAnsi="맑은 고딕" w:hint="eastAsia"/>
            <w:sz w:val="22"/>
          </w:rPr>
          <w:t>가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반드시 있어야 한다.</w:t>
        </w:r>
      </w:ins>
    </w:p>
    <w:p w:rsidR="00EF5783" w:rsidRDefault="00EF5783" w:rsidP="005E3D6A">
      <w:pPr>
        <w:rPr>
          <w:ins w:id="1346" w:author="이규영" w:date="2014-07-15T18:46:00Z"/>
          <w:rFonts w:ascii="맑은 고딕" w:eastAsia="맑은 고딕" w:hAnsi="맑은 고딕"/>
          <w:sz w:val="22"/>
        </w:rPr>
      </w:pPr>
      <w:ins w:id="1347" w:author="이규영" w:date="2014-07-15T18:45:00Z">
        <w:r>
          <w:rPr>
            <w:rFonts w:ascii="맑은 고딕" w:eastAsia="맑은 고딕" w:hAnsi="맑은 고딕" w:hint="eastAsia"/>
            <w:sz w:val="22"/>
          </w:rPr>
          <w:lastRenderedPageBreak/>
          <w:t>이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함수</w:t>
        </w:r>
      </w:ins>
      <w:ins w:id="1348" w:author="이규영" w:date="2014-07-15T18:46:00Z">
        <w:r>
          <w:rPr>
            <w:rFonts w:ascii="맑은 고딕" w:eastAsia="맑은 고딕" w:hAnsi="맑은 고딕" w:hint="eastAsia"/>
            <w:sz w:val="22"/>
          </w:rPr>
          <w:t xml:space="preserve">를 호출하면, 마우스 포인터가 입력모드로 바뀌고 입력이 끝나면 </w:t>
        </w:r>
        <w:r>
          <w:rPr>
            <w:rFonts w:ascii="맑은 고딕" w:eastAsia="맑은 고딕" w:hAnsi="맑은 고딕"/>
            <w:sz w:val="22"/>
          </w:rPr>
          <w:t xml:space="preserve">callback </w:t>
        </w:r>
        <w:r>
          <w:rPr>
            <w:rFonts w:ascii="맑은 고딕" w:eastAsia="맑은 고딕" w:hAnsi="맑은 고딕" w:hint="eastAsia"/>
            <w:sz w:val="22"/>
          </w:rPr>
          <w:t>함수가 호출된다.</w:t>
        </w:r>
      </w:ins>
    </w:p>
    <w:p w:rsidR="005319B9" w:rsidRDefault="00EF5783" w:rsidP="005E3D6A">
      <w:pPr>
        <w:rPr>
          <w:ins w:id="1349" w:author="이규영" w:date="2014-07-30T19:00:00Z"/>
          <w:rFonts w:ascii="맑은 고딕" w:eastAsia="맑은 고딕" w:hAnsi="맑은 고딕"/>
          <w:sz w:val="22"/>
        </w:rPr>
      </w:pPr>
      <w:ins w:id="1350" w:author="이규영" w:date="2014-07-15T18:46:00Z">
        <w:r>
          <w:rPr>
            <w:rFonts w:ascii="맑은 고딕" w:eastAsia="맑은 고딕" w:hAnsi="맑은 고딕"/>
            <w:sz w:val="22"/>
          </w:rPr>
          <w:t>callback</w:t>
        </w:r>
        <w:r>
          <w:rPr>
            <w:rFonts w:ascii="맑은 고딕" w:eastAsia="맑은 고딕" w:hAnsi="맑은 고딕" w:hint="eastAsia"/>
            <w:sz w:val="22"/>
          </w:rPr>
          <w:t xml:space="preserve">은 파라미터로 </w:t>
        </w:r>
        <w:r>
          <w:rPr>
            <w:rFonts w:ascii="맑은 고딕" w:eastAsia="맑은 고딕" w:hAnsi="맑은 고딕"/>
            <w:sz w:val="22"/>
          </w:rPr>
          <w:t>e</w:t>
        </w:r>
        <w:r>
          <w:rPr>
            <w:rFonts w:ascii="맑은 고딕" w:eastAsia="맑은 고딕" w:hAnsi="맑은 고딕" w:hint="eastAsia"/>
            <w:sz w:val="22"/>
          </w:rPr>
          <w:t xml:space="preserve">객체가 전달되는데, </w:t>
        </w:r>
        <w:r>
          <w:rPr>
            <w:rFonts w:ascii="맑은 고딕" w:eastAsia="맑은 고딕" w:hAnsi="맑은 고딕"/>
            <w:sz w:val="22"/>
          </w:rPr>
          <w:t>e.feature</w:t>
        </w:r>
        <w:r>
          <w:rPr>
            <w:rFonts w:ascii="맑은 고딕" w:eastAsia="맑은 고딕" w:hAnsi="맑은 고딕" w:hint="eastAsia"/>
            <w:sz w:val="22"/>
          </w:rPr>
          <w:t>에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피처</w:t>
        </w:r>
      </w:ins>
      <w:ins w:id="1351" w:author="이규영" w:date="2014-07-15T18:47:00Z">
        <w:r>
          <w:rPr>
            <w:rFonts w:ascii="맑은 고딕" w:eastAsia="맑은 고딕" w:hAnsi="맑은 고딕" w:hint="eastAsia"/>
            <w:sz w:val="22"/>
          </w:rPr>
          <w:t xml:space="preserve">가 전달되고 속성은 </w:t>
        </w:r>
        <w:r>
          <w:rPr>
            <w:rFonts w:ascii="맑은 고딕" w:eastAsia="맑은 고딕" w:hAnsi="맑은 고딕"/>
            <w:sz w:val="22"/>
          </w:rPr>
          <w:t>e.feature.attributes</w:t>
        </w:r>
        <w:r>
          <w:rPr>
            <w:rFonts w:ascii="맑은 고딕" w:eastAsia="맑은 고딕" w:hAnsi="맑은 고딕" w:hint="eastAsia"/>
            <w:sz w:val="22"/>
          </w:rPr>
          <w:t xml:space="preserve">와 </w:t>
        </w:r>
        <w:r>
          <w:rPr>
            <w:rFonts w:ascii="맑은 고딕" w:eastAsia="맑은 고딕" w:hAnsi="맑은 고딕"/>
            <w:sz w:val="22"/>
          </w:rPr>
          <w:t xml:space="preserve">e.feature.data, </w:t>
        </w:r>
      </w:ins>
      <w:ins w:id="1352" w:author="이규영" w:date="2014-07-15T18:48:00Z">
        <w:r>
          <w:rPr>
            <w:rFonts w:ascii="맑은 고딕" w:eastAsia="맑은 고딕" w:hAnsi="맑은 고딕" w:hint="eastAsia"/>
            <w:sz w:val="22"/>
          </w:rPr>
          <w:t>그리고</w:t>
        </w:r>
        <w:r>
          <w:rPr>
            <w:rFonts w:ascii="맑은 고딕" w:eastAsia="맑은 고딕" w:hAnsi="맑은 고딕"/>
            <w:sz w:val="22"/>
          </w:rPr>
          <w:t xml:space="preserve"> </w:t>
        </w:r>
      </w:ins>
      <w:ins w:id="1353" w:author="이규영" w:date="2014-07-15T18:47:00Z">
        <w:r>
          <w:rPr>
            <w:rFonts w:ascii="맑은 고딕" w:eastAsia="맑은 고딕" w:hAnsi="맑은 고딕"/>
            <w:sz w:val="22"/>
          </w:rPr>
          <w:t>e.feature.centroid</w:t>
        </w:r>
        <w:r>
          <w:rPr>
            <w:rFonts w:ascii="맑은 고딕" w:eastAsia="맑은 고딕" w:hAnsi="맑은 고딕" w:hint="eastAsia"/>
            <w:sz w:val="22"/>
          </w:rPr>
          <w:t>에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중앙좌표가 설정되어 있다.</w:t>
        </w:r>
      </w:ins>
    </w:p>
    <w:p w:rsidR="004146B7" w:rsidRDefault="004146B7" w:rsidP="005E3D6A">
      <w:pPr>
        <w:rPr>
          <w:ins w:id="1354" w:author="이규영" w:date="2014-07-30T19:00:00Z"/>
          <w:rFonts w:ascii="맑은 고딕" w:eastAsia="맑은 고딕" w:hAnsi="맑은 고딕"/>
          <w:sz w:val="22"/>
        </w:rPr>
      </w:pPr>
      <w:ins w:id="1355" w:author="이규영" w:date="2014-07-30T19:00:00Z">
        <w:r>
          <w:rPr>
            <w:rFonts w:ascii="맑은 고딕" w:eastAsia="맑은 고딕" w:hAnsi="맑은 고딕"/>
            <w:sz w:val="22"/>
          </w:rPr>
          <w:t>options</w:t>
        </w:r>
        <w:r>
          <w:rPr>
            <w:rFonts w:ascii="맑은 고딕" w:eastAsia="맑은 고딕" w:hAnsi="맑은 고딕" w:hint="eastAsia"/>
            <w:sz w:val="22"/>
          </w:rPr>
          <w:t>는 아래와 같다.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  <w:tblPrChange w:id="1356" w:author="이규영" w:date="2014-07-30T19:05:00Z">
          <w:tblPr>
            <w:tblStyle w:val="af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47"/>
        <w:gridCol w:w="6469"/>
        <w:tblGridChange w:id="1357">
          <w:tblGrid>
            <w:gridCol w:w="4508"/>
            <w:gridCol w:w="4508"/>
          </w:tblGrid>
        </w:tblGridChange>
      </w:tblGrid>
      <w:tr w:rsidR="004146B7" w:rsidRPr="00EF1D96" w:rsidTr="0081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58" w:author="이규영" w:date="2014-07-30T19:0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PrChange w:id="1359" w:author="이규영" w:date="2014-07-30T19:05:00Z">
              <w:tcPr>
                <w:tcW w:w="4508" w:type="dxa"/>
              </w:tcPr>
            </w:tcPrChange>
          </w:tcPr>
          <w:p w:rsidR="004146B7" w:rsidRPr="00EF1D96" w:rsidRDefault="004146B7" w:rsidP="00EF1D9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360" w:author="이규영" w:date="2014-07-30T19:02:00Z"/>
                <w:rFonts w:ascii="맑은 고딕" w:eastAsia="맑은 고딕" w:hAnsi="맑은 고딕"/>
                <w:sz w:val="22"/>
              </w:rPr>
            </w:pPr>
            <w:ins w:id="1361" w:author="이규영" w:date="2014-07-30T19:02:00Z">
              <w:r w:rsidRPr="00EF1D96">
                <w:rPr>
                  <w:rFonts w:ascii="맑은 고딕" w:eastAsia="맑은 고딕" w:hAnsi="맑은 고딕" w:hint="eastAsia"/>
                  <w:sz w:val="22"/>
                </w:rPr>
                <w:t>옵션</w:t>
              </w:r>
            </w:ins>
          </w:p>
        </w:tc>
        <w:tc>
          <w:tcPr>
            <w:tcW w:w="6469" w:type="dxa"/>
            <w:tcPrChange w:id="1362" w:author="이규영" w:date="2014-07-30T19:05:00Z">
              <w:tcPr>
                <w:tcW w:w="4508" w:type="dxa"/>
              </w:tcPr>
            </w:tcPrChange>
          </w:tcPr>
          <w:p w:rsidR="004146B7" w:rsidRPr="00EF1D96" w:rsidRDefault="004146B7" w:rsidP="00EF1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이규영" w:date="2014-07-30T19:02:00Z"/>
                <w:rFonts w:ascii="맑은 고딕" w:eastAsia="맑은 고딕" w:hAnsi="맑은 고딕"/>
                <w:sz w:val="22"/>
              </w:rPr>
            </w:pPr>
            <w:ins w:id="1364" w:author="이규영" w:date="2014-07-30T19:02:00Z">
              <w:r w:rsidRPr="00EF1D96">
                <w:rPr>
                  <w:rFonts w:ascii="맑은 고딕" w:eastAsia="맑은 고딕" w:hAnsi="맑은 고딕" w:hint="eastAsia"/>
                  <w:sz w:val="22"/>
                </w:rPr>
                <w:t>설명</w:t>
              </w:r>
            </w:ins>
          </w:p>
        </w:tc>
      </w:tr>
      <w:tr w:rsidR="004146B7" w:rsidRPr="00EF1D96" w:rsidTr="0081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65" w:author="이규영" w:date="2014-07-30T19:0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PrChange w:id="1366" w:author="이규영" w:date="2014-07-30T19:05:00Z">
              <w:tcPr>
                <w:tcW w:w="4508" w:type="dxa"/>
              </w:tcPr>
            </w:tcPrChange>
          </w:tcPr>
          <w:p w:rsidR="004146B7" w:rsidRPr="00EF1D96" w:rsidRDefault="004146B7" w:rsidP="00EF1D9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67" w:author="이규영" w:date="2014-07-30T19:02:00Z"/>
                <w:rFonts w:ascii="맑은 고딕" w:eastAsia="맑은 고딕" w:hAnsi="맑은 고딕"/>
                <w:sz w:val="22"/>
              </w:rPr>
            </w:pPr>
            <w:ins w:id="1368" w:author="이규영" w:date="2014-07-30T19:02:00Z">
              <w:r w:rsidRPr="00EF1D96">
                <w:rPr>
                  <w:rFonts w:ascii="맑은 고딕" w:eastAsia="맑은 고딕" w:hAnsi="맑은 고딕"/>
                  <w:sz w:val="22"/>
                </w:rPr>
                <w:t>overlapRadius</w:t>
              </w:r>
            </w:ins>
          </w:p>
        </w:tc>
        <w:tc>
          <w:tcPr>
            <w:tcW w:w="6469" w:type="dxa"/>
            <w:tcPrChange w:id="1369" w:author="이규영" w:date="2014-07-30T19:05:00Z">
              <w:tcPr>
                <w:tcW w:w="4508" w:type="dxa"/>
              </w:tcPr>
            </w:tcPrChange>
          </w:tcPr>
          <w:p w:rsidR="004146B7" w:rsidRPr="00EF1D96" w:rsidRDefault="004146B7" w:rsidP="00EF1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70" w:author="이규영" w:date="2014-07-30T19:02:00Z"/>
                <w:rFonts w:ascii="맑은 고딕" w:eastAsia="맑은 고딕" w:hAnsi="맑은 고딕"/>
                <w:sz w:val="22"/>
              </w:rPr>
            </w:pPr>
            <w:ins w:id="1371" w:author="이규영" w:date="2014-07-30T19:02:00Z">
              <w:r w:rsidRPr="00EF1D96">
                <w:rPr>
                  <w:rFonts w:ascii="맑은 고딕" w:eastAsia="맑은 고딕" w:hAnsi="맑은 고딕" w:hint="eastAsia"/>
                  <w:sz w:val="22"/>
                </w:rPr>
                <w:t>입력 시설물이 라인타입인 경우 상하월 표기 반지름. 기본값은 1</w:t>
              </w:r>
              <w:r w:rsidRPr="00EF1D96">
                <w:rPr>
                  <w:rFonts w:ascii="맑은 고딕" w:eastAsia="맑은 고딕" w:hAnsi="맑은 고딕"/>
                  <w:sz w:val="22"/>
                </w:rPr>
                <w:t>.0</w:t>
              </w:r>
              <w:r w:rsidRPr="00EF1D96">
                <w:rPr>
                  <w:rFonts w:ascii="맑은 고딕" w:eastAsia="맑은 고딕" w:hAnsi="맑은 고딕" w:hint="eastAsia"/>
                  <w:sz w:val="22"/>
                </w:rPr>
                <w:t xml:space="preserve">이고 단위는 </w:t>
              </w:r>
              <w:r w:rsidRPr="00EF1D96">
                <w:rPr>
                  <w:rFonts w:ascii="맑은 고딕" w:eastAsia="맑은 고딕" w:hAnsi="맑은 고딕"/>
                  <w:sz w:val="22"/>
                </w:rPr>
                <w:t>m</w:t>
              </w:r>
              <w:r w:rsidRPr="00EF1D96">
                <w:rPr>
                  <w:rFonts w:ascii="맑은 고딕" w:eastAsia="맑은 고딕" w:hAnsi="맑은 고딕" w:hint="eastAsia"/>
                  <w:sz w:val="22"/>
                </w:rPr>
                <w:t>이다</w:t>
              </w:r>
              <w:r w:rsidRPr="00EF1D96">
                <w:rPr>
                  <w:rFonts w:ascii="맑은 고딕" w:eastAsia="맑은 고딕" w:hAnsi="맑은 고딕"/>
                  <w:sz w:val="22"/>
                </w:rPr>
                <w:t>.</w:t>
              </w:r>
            </w:ins>
          </w:p>
        </w:tc>
      </w:tr>
    </w:tbl>
    <w:p w:rsidR="004146B7" w:rsidRDefault="004146B7" w:rsidP="005E3D6A">
      <w:pPr>
        <w:rPr>
          <w:ins w:id="1372" w:author="이규영" w:date="2014-07-30T18:58:00Z"/>
          <w:rFonts w:ascii="맑은 고딕" w:eastAsia="맑은 고딕" w:hAnsi="맑은 고딕"/>
          <w:sz w:val="22"/>
        </w:rPr>
      </w:pPr>
    </w:p>
    <w:p w:rsidR="004146B7" w:rsidRPr="004146B7" w:rsidRDefault="004146B7" w:rsidP="004146B7">
      <w:pPr>
        <w:rPr>
          <w:ins w:id="1373" w:author="이규영" w:date="2014-07-30T18:58:00Z"/>
          <w:rFonts w:ascii="Courier New" w:eastAsia="맑은 고딕" w:hAnsi="Courier New" w:cs="Courier New"/>
          <w:sz w:val="20"/>
          <w:szCs w:val="20"/>
          <w:rPrChange w:id="1374" w:author="이규영" w:date="2014-07-30T18:59:00Z">
            <w:rPr>
              <w:ins w:id="1375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376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377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webgis.addFeature(</w:t>
        </w:r>
      </w:ins>
    </w:p>
    <w:p w:rsidR="004146B7" w:rsidRDefault="004146B7">
      <w:pPr>
        <w:ind w:firstLineChars="200" w:firstLine="400"/>
        <w:rPr>
          <w:ins w:id="1378" w:author="이규영" w:date="2014-07-30T18:59:00Z"/>
          <w:rFonts w:ascii="Courier New" w:eastAsia="맑은 고딕" w:hAnsi="Courier New" w:cs="Courier New"/>
          <w:sz w:val="20"/>
          <w:szCs w:val="20"/>
        </w:rPr>
        <w:pPrChange w:id="1379" w:author="이규영" w:date="2014-07-30T18:59:00Z">
          <w:pPr/>
        </w:pPrChange>
      </w:pPr>
      <w:ins w:id="1380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381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webgis.activeLayer(),</w:t>
        </w:r>
      </w:ins>
    </w:p>
    <w:p w:rsidR="004146B7" w:rsidRPr="00811889" w:rsidRDefault="004146B7">
      <w:pPr>
        <w:ind w:firstLineChars="200" w:firstLine="400"/>
        <w:rPr>
          <w:ins w:id="1382" w:author="이규영" w:date="2014-07-30T18:58:00Z"/>
          <w:rFonts w:ascii="Courier New" w:eastAsia="맑은 고딕" w:hAnsi="Courier New" w:cs="Courier New"/>
          <w:sz w:val="20"/>
          <w:szCs w:val="20"/>
        </w:rPr>
        <w:pPrChange w:id="1383" w:author="이규영" w:date="2014-07-30T18:59:00Z">
          <w:pPr/>
        </w:pPrChange>
      </w:pPr>
      <w:ins w:id="1384" w:author="이규영" w:date="2014-07-30T18:58:00Z">
        <w:r w:rsidRPr="00811889">
          <w:rPr>
            <w:rFonts w:ascii="Courier New" w:eastAsia="맑은 고딕" w:hAnsi="Courier New" w:cs="Courier New"/>
            <w:sz w:val="20"/>
            <w:szCs w:val="20"/>
          </w:rPr>
          <w:t>{</w:t>
        </w:r>
      </w:ins>
    </w:p>
    <w:p w:rsidR="004146B7" w:rsidRPr="00811889" w:rsidRDefault="004146B7">
      <w:pPr>
        <w:ind w:firstLineChars="400" w:firstLine="800"/>
        <w:rPr>
          <w:ins w:id="1385" w:author="이규영" w:date="2014-07-30T18:58:00Z"/>
          <w:rFonts w:ascii="Courier New" w:eastAsia="맑은 고딕" w:hAnsi="Courier New" w:cs="Courier New"/>
          <w:sz w:val="20"/>
          <w:szCs w:val="20"/>
        </w:rPr>
        <w:pPrChange w:id="1386" w:author="이규영" w:date="2014-07-30T18:59:00Z">
          <w:pPr/>
        </w:pPrChange>
      </w:pPr>
      <w:ins w:id="1387" w:author="이규영" w:date="2014-07-30T18:58:00Z">
        <w:r w:rsidRPr="00811889">
          <w:rPr>
            <w:rFonts w:ascii="Courier New" w:eastAsia="맑은 고딕" w:hAnsi="Courier New" w:cs="Courier New"/>
            <w:sz w:val="20"/>
            <w:szCs w:val="20"/>
          </w:rPr>
          <w:t>FTR_IDN: 100000,</w:t>
        </w:r>
      </w:ins>
    </w:p>
    <w:p w:rsidR="004146B7" w:rsidRDefault="004146B7">
      <w:pPr>
        <w:ind w:firstLineChars="400" w:firstLine="800"/>
        <w:rPr>
          <w:ins w:id="1388" w:author="이규영" w:date="2014-07-30T18:58:00Z"/>
          <w:rFonts w:ascii="Courier New" w:eastAsia="맑은 고딕" w:hAnsi="Courier New" w:cs="Courier New"/>
          <w:sz w:val="20"/>
          <w:szCs w:val="20"/>
        </w:rPr>
        <w:pPrChange w:id="1389" w:author="이규영" w:date="2014-07-30T18:59:00Z">
          <w:pPr/>
        </w:pPrChange>
      </w:pPr>
      <w:ins w:id="1390" w:author="이규영" w:date="2014-07-30T18:58:00Z">
        <w:r>
          <w:rPr>
            <w:rFonts w:ascii="Courier New" w:eastAsia="맑은 고딕" w:hAnsi="Courier New" w:cs="Courier New"/>
            <w:sz w:val="20"/>
            <w:szCs w:val="20"/>
          </w:rPr>
          <w:t>FTR_CDE: 'SA001'</w:t>
        </w:r>
      </w:ins>
    </w:p>
    <w:p w:rsidR="004146B7" w:rsidRDefault="004146B7">
      <w:pPr>
        <w:ind w:firstLineChars="200" w:firstLine="400"/>
        <w:rPr>
          <w:ins w:id="1391" w:author="이규영" w:date="2014-07-30T18:59:00Z"/>
          <w:rFonts w:ascii="Courier New" w:eastAsia="맑은 고딕" w:hAnsi="Courier New" w:cs="Courier New"/>
          <w:sz w:val="20"/>
          <w:szCs w:val="20"/>
        </w:rPr>
        <w:pPrChange w:id="1392" w:author="이규영" w:date="2014-07-30T18:59:00Z">
          <w:pPr/>
        </w:pPrChange>
      </w:pPr>
      <w:ins w:id="1393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394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}, </w:t>
        </w:r>
      </w:ins>
    </w:p>
    <w:p w:rsidR="004146B7" w:rsidRPr="004146B7" w:rsidRDefault="004146B7">
      <w:pPr>
        <w:ind w:firstLineChars="200" w:firstLine="400"/>
        <w:rPr>
          <w:ins w:id="1395" w:author="이규영" w:date="2014-07-30T18:58:00Z"/>
          <w:rFonts w:ascii="Courier New" w:eastAsia="맑은 고딕" w:hAnsi="Courier New" w:cs="Courier New"/>
          <w:sz w:val="20"/>
          <w:szCs w:val="20"/>
          <w:rPrChange w:id="1396" w:author="이규영" w:date="2014-07-30T18:59:00Z">
            <w:rPr>
              <w:ins w:id="1397" w:author="이규영" w:date="2014-07-30T18:58:00Z"/>
              <w:rFonts w:ascii="맑은 고딕" w:eastAsia="맑은 고딕" w:hAnsi="맑은 고딕"/>
              <w:sz w:val="22"/>
            </w:rPr>
          </w:rPrChange>
        </w:rPr>
        <w:pPrChange w:id="1398" w:author="이규영" w:date="2014-07-30T18:59:00Z">
          <w:pPr/>
        </w:pPrChange>
      </w:pPr>
      <w:ins w:id="1399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00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function(e) {</w:t>
        </w:r>
      </w:ins>
    </w:p>
    <w:p w:rsidR="004146B7" w:rsidRPr="004146B7" w:rsidRDefault="004146B7">
      <w:pPr>
        <w:ind w:firstLineChars="400" w:firstLine="800"/>
        <w:rPr>
          <w:ins w:id="1401" w:author="이규영" w:date="2014-07-30T18:58:00Z"/>
          <w:rFonts w:ascii="Courier New" w:eastAsia="맑은 고딕" w:hAnsi="Courier New" w:cs="Courier New"/>
          <w:sz w:val="20"/>
          <w:szCs w:val="20"/>
          <w:rPrChange w:id="1402" w:author="이규영" w:date="2014-07-30T18:59:00Z">
            <w:rPr>
              <w:ins w:id="1403" w:author="이규영" w:date="2014-07-30T18:58:00Z"/>
              <w:rFonts w:ascii="맑은 고딕" w:eastAsia="맑은 고딕" w:hAnsi="맑은 고딕"/>
              <w:sz w:val="22"/>
            </w:rPr>
          </w:rPrChange>
        </w:rPr>
        <w:pPrChange w:id="1404" w:author="이규영" w:date="2014-07-30T18:59:00Z">
          <w:pPr/>
        </w:pPrChange>
      </w:pPr>
      <w:ins w:id="1405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06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// end of adding feature</w:t>
        </w:r>
      </w:ins>
    </w:p>
    <w:p w:rsidR="004146B7" w:rsidRPr="004146B7" w:rsidRDefault="004146B7" w:rsidP="004146B7">
      <w:pPr>
        <w:rPr>
          <w:ins w:id="1407" w:author="이규영" w:date="2014-07-30T18:58:00Z"/>
          <w:rFonts w:ascii="Courier New" w:eastAsia="맑은 고딕" w:hAnsi="Courier New" w:cs="Courier New"/>
          <w:sz w:val="20"/>
          <w:szCs w:val="20"/>
          <w:rPrChange w:id="1408" w:author="이규영" w:date="2014-07-30T18:59:00Z">
            <w:rPr>
              <w:ins w:id="1409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410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11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        alert(e.message);</w:t>
        </w:r>
      </w:ins>
    </w:p>
    <w:p w:rsidR="004146B7" w:rsidRPr="004146B7" w:rsidRDefault="004146B7" w:rsidP="004146B7">
      <w:pPr>
        <w:rPr>
          <w:ins w:id="1412" w:author="이규영" w:date="2014-07-30T18:58:00Z"/>
          <w:rFonts w:ascii="Courier New" w:eastAsia="맑은 고딕" w:hAnsi="Courier New" w:cs="Courier New"/>
          <w:sz w:val="20"/>
          <w:szCs w:val="20"/>
          <w:rPrChange w:id="1413" w:author="이규영" w:date="2014-07-30T18:59:00Z">
            <w:rPr>
              <w:ins w:id="1414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415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16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    },</w:t>
        </w:r>
      </w:ins>
    </w:p>
    <w:p w:rsidR="004146B7" w:rsidRPr="004146B7" w:rsidRDefault="004146B7" w:rsidP="004146B7">
      <w:pPr>
        <w:rPr>
          <w:ins w:id="1417" w:author="이규영" w:date="2014-07-30T18:58:00Z"/>
          <w:rFonts w:ascii="Courier New" w:eastAsia="맑은 고딕" w:hAnsi="Courier New" w:cs="Courier New"/>
          <w:sz w:val="20"/>
          <w:szCs w:val="20"/>
          <w:rPrChange w:id="1418" w:author="이규영" w:date="2014-07-30T18:59:00Z">
            <w:rPr>
              <w:ins w:id="1419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420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21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    {</w:t>
        </w:r>
      </w:ins>
    </w:p>
    <w:p w:rsidR="004146B7" w:rsidRPr="004146B7" w:rsidRDefault="004146B7" w:rsidP="004146B7">
      <w:pPr>
        <w:rPr>
          <w:ins w:id="1422" w:author="이규영" w:date="2014-07-30T18:58:00Z"/>
          <w:rFonts w:ascii="Courier New" w:eastAsia="맑은 고딕" w:hAnsi="Courier New" w:cs="Courier New"/>
          <w:sz w:val="20"/>
          <w:szCs w:val="20"/>
          <w:rPrChange w:id="1423" w:author="이규영" w:date="2014-07-30T18:59:00Z">
            <w:rPr>
              <w:ins w:id="1424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425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26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    </w:t>
        </w:r>
      </w:ins>
      <w:ins w:id="1427" w:author="이규영" w:date="2014-07-30T18:59:00Z">
        <w:r>
          <w:rPr>
            <w:rFonts w:ascii="Courier New" w:eastAsia="맑은 고딕" w:hAnsi="Courier New" w:cs="Courier New"/>
            <w:sz w:val="20"/>
            <w:szCs w:val="20"/>
          </w:rPr>
          <w:t xml:space="preserve">    </w:t>
        </w:r>
      </w:ins>
      <w:ins w:id="1428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29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overlapRadius : 1.0</w:t>
        </w:r>
      </w:ins>
    </w:p>
    <w:p w:rsidR="004146B7" w:rsidRPr="004146B7" w:rsidRDefault="004146B7" w:rsidP="004146B7">
      <w:pPr>
        <w:rPr>
          <w:ins w:id="1430" w:author="이규영" w:date="2014-07-30T18:58:00Z"/>
          <w:rFonts w:ascii="Courier New" w:eastAsia="맑은 고딕" w:hAnsi="Courier New" w:cs="Courier New"/>
          <w:sz w:val="20"/>
          <w:szCs w:val="20"/>
          <w:rPrChange w:id="1431" w:author="이규영" w:date="2014-07-30T18:59:00Z">
            <w:rPr>
              <w:ins w:id="1432" w:author="이규영" w:date="2014-07-30T18:58:00Z"/>
              <w:rFonts w:ascii="맑은 고딕" w:eastAsia="맑은 고딕" w:hAnsi="맑은 고딕"/>
              <w:sz w:val="22"/>
            </w:rPr>
          </w:rPrChange>
        </w:rPr>
      </w:pPr>
      <w:ins w:id="1433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34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 xml:space="preserve">    }</w:t>
        </w:r>
      </w:ins>
    </w:p>
    <w:p w:rsidR="004146B7" w:rsidRDefault="004146B7" w:rsidP="004146B7">
      <w:pPr>
        <w:rPr>
          <w:ins w:id="1435" w:author="이규영" w:date="2014-06-20T17:26:00Z"/>
          <w:rFonts w:ascii="맑은 고딕" w:eastAsia="맑은 고딕" w:hAnsi="맑은 고딕"/>
          <w:sz w:val="22"/>
        </w:rPr>
      </w:pPr>
      <w:ins w:id="1436" w:author="이규영" w:date="2014-07-30T18:58:00Z">
        <w:r w:rsidRPr="004146B7">
          <w:rPr>
            <w:rFonts w:ascii="Courier New" w:eastAsia="맑은 고딕" w:hAnsi="Courier New" w:cs="Courier New"/>
            <w:sz w:val="20"/>
            <w:szCs w:val="20"/>
            <w:rPrChange w:id="1437" w:author="이규영" w:date="2014-07-30T18:59:00Z">
              <w:rPr>
                <w:rFonts w:ascii="맑은 고딕" w:eastAsia="맑은 고딕" w:hAnsi="맑은 고딕"/>
                <w:sz w:val="22"/>
              </w:rPr>
            </w:rPrChange>
          </w:rPr>
          <w:t>);</w:t>
        </w:r>
      </w:ins>
    </w:p>
    <w:p w:rsidR="005A544B" w:rsidRDefault="005A544B">
      <w:pPr>
        <w:pStyle w:val="2"/>
        <w:rPr>
          <w:ins w:id="1438" w:author="이규영" w:date="2014-06-20T17:26:00Z"/>
        </w:rPr>
        <w:pPrChange w:id="1439" w:author="이규영" w:date="2014-06-20T17:26:00Z">
          <w:pPr/>
        </w:pPrChange>
      </w:pPr>
      <w:ins w:id="1440" w:author="이규영" w:date="2014-06-20T17:26:00Z">
        <w:r>
          <w:t>citus.WebGIS.</w:t>
        </w:r>
        <w:r w:rsidRPr="005A544B">
          <w:t>modifyFeature</w:t>
        </w:r>
        <w:r>
          <w:t>(callback, options)</w:t>
        </w:r>
      </w:ins>
    </w:p>
    <w:p w:rsidR="005A544B" w:rsidRDefault="005A544B" w:rsidP="005E3D6A">
      <w:pPr>
        <w:rPr>
          <w:ins w:id="1441" w:author="이규영" w:date="2014-06-20T17:27:00Z"/>
          <w:rFonts w:ascii="맑은 고딕" w:eastAsia="맑은 고딕" w:hAnsi="맑은 고딕"/>
          <w:sz w:val="22"/>
        </w:rPr>
      </w:pPr>
      <w:ins w:id="1442" w:author="이규영" w:date="2014-06-20T17:28:00Z">
        <w:r>
          <w:rPr>
            <w:rFonts w:ascii="맑은 고딕" w:eastAsia="맑은 고딕" w:hAnsi="맑은 고딕" w:hint="eastAsia"/>
            <w:sz w:val="22"/>
          </w:rPr>
          <w:t>피처</w:t>
        </w:r>
      </w:ins>
      <w:ins w:id="1443" w:author="이규영" w:date="2014-06-20T17:26:00Z">
        <w:r>
          <w:rPr>
            <w:rFonts w:ascii="맑은 고딕" w:eastAsia="맑은 고딕" w:hAnsi="맑은 고딕" w:hint="eastAsia"/>
            <w:sz w:val="22"/>
          </w:rPr>
          <w:t xml:space="preserve">의 중간점편집을 </w:t>
        </w:r>
      </w:ins>
      <w:ins w:id="1444" w:author="이규영" w:date="2014-06-20T17:27:00Z">
        <w:r>
          <w:rPr>
            <w:rFonts w:ascii="맑은 고딕" w:eastAsia="맑은 고딕" w:hAnsi="맑은 고딕" w:hint="eastAsia"/>
            <w:sz w:val="22"/>
          </w:rPr>
          <w:t>하는 경우 호출한다.</w:t>
        </w:r>
      </w:ins>
    </w:p>
    <w:p w:rsidR="005A544B" w:rsidRDefault="005A544B">
      <w:pPr>
        <w:pStyle w:val="2"/>
        <w:rPr>
          <w:ins w:id="1445" w:author="이규영" w:date="2014-06-20T17:27:00Z"/>
        </w:rPr>
        <w:pPrChange w:id="1446" w:author="이규영" w:date="2014-06-20T17:27:00Z">
          <w:pPr/>
        </w:pPrChange>
      </w:pPr>
      <w:ins w:id="1447" w:author="이규영" w:date="2014-06-20T17:27:00Z">
        <w:r>
          <w:t>citus.WebGIS.</w:t>
        </w:r>
        <w:r w:rsidRPr="005A544B">
          <w:t>selectFeature</w:t>
        </w:r>
        <w:r>
          <w:t>(callback)</w:t>
        </w:r>
      </w:ins>
    </w:p>
    <w:p w:rsidR="005A544B" w:rsidRDefault="005A544B" w:rsidP="005E3D6A">
      <w:pPr>
        <w:rPr>
          <w:ins w:id="1448" w:author="이규영" w:date="2014-06-20T17:27:00Z"/>
          <w:rFonts w:ascii="맑은 고딕" w:eastAsia="맑은 고딕" w:hAnsi="맑은 고딕"/>
          <w:sz w:val="22"/>
        </w:rPr>
      </w:pPr>
      <w:ins w:id="1449" w:author="이규영" w:date="2014-06-20T17:28:00Z">
        <w:r>
          <w:rPr>
            <w:rFonts w:ascii="맑은 고딕" w:eastAsia="맑은 고딕" w:hAnsi="맑은 고딕" w:hint="eastAsia"/>
            <w:sz w:val="22"/>
          </w:rPr>
          <w:t>피처를</w:t>
        </w:r>
      </w:ins>
      <w:ins w:id="1450" w:author="이규영" w:date="2014-06-20T17:27:00Z">
        <w:r>
          <w:rPr>
            <w:rFonts w:ascii="맑은 고딕" w:eastAsia="맑은 고딕" w:hAnsi="맑은 고딕" w:hint="eastAsia"/>
            <w:sz w:val="22"/>
          </w:rPr>
          <w:t xml:space="preserve"> 선택할 때 호출한다.</w:t>
        </w:r>
      </w:ins>
    </w:p>
    <w:p w:rsidR="005A544B" w:rsidRDefault="005A544B">
      <w:pPr>
        <w:pStyle w:val="2"/>
        <w:rPr>
          <w:ins w:id="1451" w:author="이규영" w:date="2014-06-20T17:27:00Z"/>
        </w:rPr>
        <w:pPrChange w:id="1452" w:author="이규영" w:date="2014-06-20T17:28:00Z">
          <w:pPr/>
        </w:pPrChange>
      </w:pPr>
      <w:ins w:id="1453" w:author="이규영" w:date="2014-06-20T17:27:00Z">
        <w:r>
          <w:t>citus.WebGIS.</w:t>
        </w:r>
        <w:r w:rsidRPr="005A544B">
          <w:t>dragFeature</w:t>
        </w:r>
        <w:r>
          <w:t>(callback)</w:t>
        </w:r>
      </w:ins>
    </w:p>
    <w:p w:rsidR="005A544B" w:rsidRDefault="005A544B" w:rsidP="005E3D6A">
      <w:pPr>
        <w:rPr>
          <w:ins w:id="1454" w:author="이규영" w:date="2014-06-20T17:28:00Z"/>
          <w:rFonts w:ascii="맑은 고딕" w:eastAsia="맑은 고딕" w:hAnsi="맑은 고딕"/>
          <w:sz w:val="22"/>
        </w:rPr>
      </w:pPr>
      <w:ins w:id="1455" w:author="이규영" w:date="2014-06-20T17:28:00Z">
        <w:r>
          <w:rPr>
            <w:rFonts w:ascii="맑은 고딕" w:eastAsia="맑은 고딕" w:hAnsi="맑은 고딕" w:hint="eastAsia"/>
            <w:sz w:val="22"/>
          </w:rPr>
          <w:t>피처를 마우스로 드래그하여 옮길 때 호출한다.</w:t>
        </w:r>
      </w:ins>
    </w:p>
    <w:p w:rsidR="005A544B" w:rsidRDefault="005A544B">
      <w:pPr>
        <w:pStyle w:val="2"/>
        <w:rPr>
          <w:ins w:id="1456" w:author="이규영" w:date="2014-06-20T17:28:00Z"/>
        </w:rPr>
        <w:pPrChange w:id="1457" w:author="이규영" w:date="2014-06-20T17:29:00Z">
          <w:pPr/>
        </w:pPrChange>
      </w:pPr>
      <w:ins w:id="1458" w:author="이규영" w:date="2014-06-20T17:28:00Z">
        <w:r>
          <w:rPr>
            <w:rFonts w:hint="eastAsia"/>
          </w:rPr>
          <w:lastRenderedPageBreak/>
          <w:t>citus.</w:t>
        </w:r>
        <w:r>
          <w:t>WebGIS.</w:t>
        </w:r>
        <w:r w:rsidRPr="005A544B">
          <w:t>moveFeature</w:t>
        </w:r>
        <w:r>
          <w:t>(x, y, callback)</w:t>
        </w:r>
      </w:ins>
    </w:p>
    <w:p w:rsidR="005A544B" w:rsidRDefault="005A544B" w:rsidP="005E3D6A">
      <w:pPr>
        <w:rPr>
          <w:ins w:id="1459" w:author="이규영" w:date="2014-06-20T17:29:00Z"/>
          <w:rFonts w:ascii="맑은 고딕" w:eastAsia="맑은 고딕" w:hAnsi="맑은 고딕"/>
          <w:sz w:val="22"/>
        </w:rPr>
      </w:pPr>
      <w:ins w:id="1460" w:author="이규영" w:date="2014-06-20T17:28:00Z">
        <w:r>
          <w:rPr>
            <w:rFonts w:ascii="맑은 고딕" w:eastAsia="맑은 고딕" w:hAnsi="맑은 고딕" w:hint="eastAsia"/>
            <w:sz w:val="22"/>
          </w:rPr>
          <w:t xml:space="preserve">현재 선택된 피처를 </w:t>
        </w:r>
        <w:r>
          <w:rPr>
            <w:rFonts w:ascii="맑은 고딕" w:eastAsia="맑은 고딕" w:hAnsi="맑은 고딕"/>
            <w:sz w:val="22"/>
          </w:rPr>
          <w:t xml:space="preserve">x, y </w:t>
        </w:r>
        <w:r>
          <w:rPr>
            <w:rFonts w:ascii="맑은 고딕" w:eastAsia="맑은 고딕" w:hAnsi="맑은 고딕" w:hint="eastAsia"/>
            <w:sz w:val="22"/>
          </w:rPr>
          <w:t>만</w:t>
        </w:r>
      </w:ins>
      <w:ins w:id="1461" w:author="이규영" w:date="2014-06-20T17:29:00Z">
        <w:r>
          <w:rPr>
            <w:rFonts w:ascii="맑은 고딕" w:eastAsia="맑은 고딕" w:hAnsi="맑은 고딕" w:hint="eastAsia"/>
            <w:sz w:val="22"/>
          </w:rPr>
          <w:t>큼 이동시킬 때 호출한다. 이격거리 이동 기능을 구현할 때 사용한다.</w:t>
        </w:r>
      </w:ins>
    </w:p>
    <w:p w:rsidR="005A544B" w:rsidRDefault="005A544B">
      <w:pPr>
        <w:pStyle w:val="2"/>
        <w:rPr>
          <w:ins w:id="1462" w:author="이규영" w:date="2014-06-20T17:29:00Z"/>
        </w:rPr>
        <w:pPrChange w:id="1463" w:author="이규영" w:date="2014-06-20T17:30:00Z">
          <w:pPr/>
        </w:pPrChange>
      </w:pPr>
      <w:ins w:id="1464" w:author="이규영" w:date="2014-06-20T17:29:00Z">
        <w:r>
          <w:t>citus.WebGIS.</w:t>
        </w:r>
        <w:r w:rsidRPr="005A544B">
          <w:t>selectedFeatures</w:t>
        </w:r>
        <w:r>
          <w:t>()</w:t>
        </w:r>
      </w:ins>
    </w:p>
    <w:p w:rsidR="005A544B" w:rsidRDefault="005A544B" w:rsidP="005E3D6A">
      <w:pPr>
        <w:rPr>
          <w:ins w:id="1465" w:author="이규영" w:date="2014-06-20T17:30:00Z"/>
          <w:rFonts w:ascii="맑은 고딕" w:eastAsia="맑은 고딕" w:hAnsi="맑은 고딕"/>
          <w:sz w:val="22"/>
        </w:rPr>
      </w:pPr>
      <w:ins w:id="1466" w:author="이규영" w:date="2014-06-20T17:29:00Z">
        <w:r>
          <w:rPr>
            <w:rFonts w:ascii="맑은 고딕" w:eastAsia="맑은 고딕" w:hAnsi="맑은 고딕" w:hint="eastAsia"/>
            <w:sz w:val="22"/>
          </w:rPr>
          <w:t>현재 선택</w:t>
        </w:r>
      </w:ins>
      <w:ins w:id="1467" w:author="이규영" w:date="2014-06-20T17:30:00Z">
        <w:r>
          <w:rPr>
            <w:rFonts w:ascii="맑은 고딕" w:eastAsia="맑은 고딕" w:hAnsi="맑은 고딕" w:hint="eastAsia"/>
            <w:sz w:val="22"/>
          </w:rPr>
          <w:t>된 피처 배열을 리턴한다.</w:t>
        </w:r>
      </w:ins>
    </w:p>
    <w:p w:rsidR="005A544B" w:rsidRDefault="005A544B">
      <w:pPr>
        <w:pStyle w:val="2"/>
        <w:rPr>
          <w:ins w:id="1468" w:author="이규영" w:date="2014-06-20T17:30:00Z"/>
        </w:rPr>
        <w:pPrChange w:id="1469" w:author="이규영" w:date="2014-06-20T17:30:00Z">
          <w:pPr/>
        </w:pPrChange>
      </w:pPr>
      <w:ins w:id="1470" w:author="이규영" w:date="2014-06-20T17:30:00Z">
        <w:r>
          <w:t>citus.WebGIS.</w:t>
        </w:r>
        <w:r w:rsidRPr="005A544B">
          <w:t>transformFeature</w:t>
        </w:r>
        <w:r>
          <w:t>(callback)</w:t>
        </w:r>
      </w:ins>
    </w:p>
    <w:p w:rsidR="005A544B" w:rsidRPr="005A544B" w:rsidRDefault="005A544B" w:rsidP="005E3D6A">
      <w:pPr>
        <w:rPr>
          <w:rFonts w:ascii="맑은 고딕" w:eastAsia="맑은 고딕" w:hAnsi="맑은 고딕"/>
          <w:sz w:val="22"/>
        </w:rPr>
      </w:pPr>
      <w:ins w:id="1471" w:author="이규영" w:date="2014-06-20T17:30:00Z">
        <w:r>
          <w:rPr>
            <w:rFonts w:ascii="맑은 고딕" w:eastAsia="맑은 고딕" w:hAnsi="맑은 고딕" w:hint="eastAsia"/>
            <w:sz w:val="22"/>
          </w:rPr>
          <w:t>피처의 크기와 방향을 수정할 때 호출한다.</w:t>
        </w:r>
      </w:ins>
    </w:p>
    <w:p w:rsidR="00C10A9A" w:rsidRDefault="005A544B">
      <w:pPr>
        <w:pStyle w:val="2"/>
        <w:rPr>
          <w:ins w:id="1472" w:author="이규영" w:date="2014-06-20T17:31:00Z"/>
        </w:rPr>
        <w:pPrChange w:id="1473" w:author="이규영" w:date="2014-06-20T17:32:00Z">
          <w:pPr/>
        </w:pPrChange>
      </w:pPr>
      <w:ins w:id="1474" w:author="이규영" w:date="2014-06-20T17:31:00Z">
        <w:r>
          <w:rPr>
            <w:rFonts w:hint="eastAsia"/>
          </w:rPr>
          <w:t>citus.</w:t>
        </w:r>
        <w:r>
          <w:t>WebGIS.</w:t>
        </w:r>
        <w:r w:rsidRPr="005A544B">
          <w:t>setSnaping</w:t>
        </w:r>
        <w:r>
          <w:t>(layerName, tolerance)</w:t>
        </w:r>
      </w:ins>
    </w:p>
    <w:p w:rsidR="005A544B" w:rsidRDefault="005A544B" w:rsidP="005E3D6A">
      <w:pPr>
        <w:rPr>
          <w:ins w:id="1475" w:author="이규영" w:date="2014-06-20T17:31:00Z"/>
          <w:rFonts w:ascii="맑은 고딕" w:eastAsia="맑은 고딕" w:hAnsi="맑은 고딕"/>
          <w:sz w:val="22"/>
        </w:rPr>
      </w:pPr>
      <w:ins w:id="1476" w:author="이규영" w:date="2014-06-20T17:31:00Z">
        <w:r>
          <w:rPr>
            <w:rFonts w:ascii="맑은 고딕" w:eastAsia="맑은 고딕" w:hAnsi="맑은 고딕"/>
            <w:sz w:val="22"/>
          </w:rPr>
          <w:t>layerName</w:t>
        </w:r>
        <w:r>
          <w:rPr>
            <w:rFonts w:ascii="맑은 고딕" w:eastAsia="맑은 고딕" w:hAnsi="맑은 고딕" w:hint="eastAsia"/>
            <w:sz w:val="22"/>
          </w:rPr>
          <w:t>의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레이어에</w:t>
        </w:r>
        <w:r>
          <w:rPr>
            <w:rFonts w:ascii="맑은 고딕" w:eastAsia="맑은 고딕" w:hAnsi="맑은 고딕"/>
            <w:sz w:val="22"/>
          </w:rPr>
          <w:t xml:space="preserve"> tolerance</w:t>
        </w:r>
        <w:r>
          <w:rPr>
            <w:rFonts w:ascii="맑은 고딕" w:eastAsia="맑은 고딕" w:hAnsi="맑은 고딕" w:hint="eastAsia"/>
            <w:sz w:val="22"/>
          </w:rPr>
          <w:t xml:space="preserve">만큼 스내핑 값을 설정한다. </w:t>
        </w:r>
      </w:ins>
    </w:p>
    <w:p w:rsidR="005A544B" w:rsidRDefault="005A544B" w:rsidP="005E3D6A">
      <w:pPr>
        <w:rPr>
          <w:ins w:id="1477" w:author="이규영" w:date="2014-06-20T17:31:00Z"/>
          <w:rFonts w:ascii="맑은 고딕" w:eastAsia="맑은 고딕" w:hAnsi="맑은 고딕"/>
          <w:sz w:val="22"/>
        </w:rPr>
      </w:pPr>
      <w:ins w:id="1478" w:author="이규영" w:date="2014-06-20T17:32:00Z">
        <w:r>
          <w:rPr>
            <w:rFonts w:ascii="맑은 고딕" w:eastAsia="맑은 고딕" w:hAnsi="맑은 고딕"/>
            <w:sz w:val="22"/>
          </w:rPr>
          <w:t>t</w:t>
        </w:r>
      </w:ins>
      <w:ins w:id="1479" w:author="이규영" w:date="2014-06-20T17:31:00Z">
        <w:r>
          <w:rPr>
            <w:rFonts w:ascii="맑은 고딕" w:eastAsia="맑은 고딕" w:hAnsi="맑은 고딕"/>
            <w:sz w:val="22"/>
          </w:rPr>
          <w:t>olerance</w:t>
        </w:r>
      </w:ins>
      <w:ins w:id="1480" w:author="이규영" w:date="2014-06-20T17:32:00Z">
        <w:r>
          <w:rPr>
            <w:rFonts w:ascii="맑은 고딕" w:eastAsia="맑은 고딕" w:hAnsi="맑은 고딕" w:hint="eastAsia"/>
            <w:sz w:val="22"/>
          </w:rPr>
          <w:t xml:space="preserve">는 </w:t>
        </w:r>
      </w:ins>
      <w:ins w:id="1481" w:author="이규영" w:date="2014-12-03T14:49:00Z">
        <w:r w:rsidR="007A7E8F">
          <w:rPr>
            <w:rFonts w:ascii="맑은 고딕" w:eastAsia="맑은 고딕" w:hAnsi="맑은 고딕" w:hint="eastAsia"/>
            <w:sz w:val="22"/>
          </w:rPr>
          <w:t>미터</w:t>
        </w:r>
      </w:ins>
      <w:ins w:id="1482" w:author="이규영" w:date="2014-06-20T17:32:00Z">
        <w:r>
          <w:rPr>
            <w:rFonts w:ascii="맑은 고딕" w:eastAsia="맑은 고딕" w:hAnsi="맑은 고딕" w:hint="eastAsia"/>
            <w:sz w:val="22"/>
          </w:rPr>
          <w:t>로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 xml:space="preserve">기본값은 </w:t>
        </w:r>
        <w:r>
          <w:rPr>
            <w:rFonts w:ascii="맑은 고딕" w:eastAsia="맑은 고딕" w:hAnsi="맑은 고딕"/>
            <w:sz w:val="22"/>
          </w:rPr>
          <w:t>10</w:t>
        </w:r>
      </w:ins>
      <w:ins w:id="1483" w:author="이규영" w:date="2014-12-03T14:49:00Z">
        <w:r w:rsidR="007A7E8F">
          <w:rPr>
            <w:rFonts w:ascii="맑은 고딕" w:eastAsia="맑은 고딕" w:hAnsi="맑은 고딕" w:hint="eastAsia"/>
            <w:sz w:val="22"/>
          </w:rPr>
          <w:t>미터</w:t>
        </w:r>
      </w:ins>
      <w:ins w:id="1484" w:author="이규영" w:date="2014-06-20T17:32:00Z">
        <w:r>
          <w:rPr>
            <w:rFonts w:ascii="맑은 고딕" w:eastAsia="맑은 고딕" w:hAnsi="맑은 고딕" w:hint="eastAsia"/>
            <w:sz w:val="22"/>
          </w:rPr>
          <w:t>이다</w:t>
        </w:r>
        <w:r>
          <w:rPr>
            <w:rFonts w:ascii="맑은 고딕" w:eastAsia="맑은 고딕" w:hAnsi="맑은 고딕"/>
            <w:sz w:val="22"/>
          </w:rPr>
          <w:t>.</w:t>
        </w:r>
      </w:ins>
    </w:p>
    <w:p w:rsidR="005A544B" w:rsidRDefault="005A544B">
      <w:pPr>
        <w:pStyle w:val="2"/>
        <w:rPr>
          <w:ins w:id="1485" w:author="이규영" w:date="2014-06-20T17:32:00Z"/>
        </w:rPr>
        <w:pPrChange w:id="1486" w:author="이규영" w:date="2014-06-20T17:32:00Z">
          <w:pPr/>
        </w:pPrChange>
      </w:pPr>
      <w:ins w:id="1487" w:author="이규영" w:date="2014-06-20T17:32:00Z">
        <w:r>
          <w:rPr>
            <w:rFonts w:hint="eastAsia"/>
          </w:rPr>
          <w:t>citus.</w:t>
        </w:r>
        <w:r>
          <w:t>WebGIS.</w:t>
        </w:r>
        <w:r w:rsidRPr="005A544B">
          <w:t>resetSnaping</w:t>
        </w:r>
        <w:r>
          <w:t>()</w:t>
        </w:r>
      </w:ins>
    </w:p>
    <w:p w:rsidR="005A544B" w:rsidRDefault="005A544B" w:rsidP="005E3D6A">
      <w:pPr>
        <w:rPr>
          <w:ins w:id="1488" w:author="이규영" w:date="2014-06-20T17:32:00Z"/>
          <w:rFonts w:ascii="맑은 고딕" w:eastAsia="맑은 고딕" w:hAnsi="맑은 고딕"/>
          <w:sz w:val="22"/>
        </w:rPr>
      </w:pPr>
      <w:ins w:id="1489" w:author="이규영" w:date="2014-06-20T17:32:00Z">
        <w:r>
          <w:rPr>
            <w:rFonts w:ascii="맑은 고딕" w:eastAsia="맑은 고딕" w:hAnsi="맑은 고딕" w:hint="eastAsia"/>
            <w:sz w:val="22"/>
          </w:rPr>
          <w:t xml:space="preserve">스내핑을 리셋하고 </w:t>
        </w:r>
        <w:r>
          <w:rPr>
            <w:rFonts w:ascii="맑은 고딕" w:eastAsia="맑은 고딕" w:hAnsi="맑은 고딕"/>
            <w:sz w:val="22"/>
          </w:rPr>
          <w:t>tolerance</w:t>
        </w:r>
      </w:ins>
      <w:ins w:id="1490" w:author="이규영" w:date="2014-12-03T14:49:00Z">
        <w:r w:rsidR="007A7E8F">
          <w:rPr>
            <w:rFonts w:ascii="맑은 고딕" w:eastAsia="맑은 고딕" w:hAnsi="맑은 고딕" w:hint="eastAsia"/>
            <w:sz w:val="22"/>
          </w:rPr>
          <w:t>를</w:t>
        </w:r>
      </w:ins>
      <w:ins w:id="1491" w:author="이규영" w:date="2014-06-20T17:32:00Z">
        <w:r>
          <w:rPr>
            <w:rFonts w:ascii="맑은 고딕" w:eastAsia="맑은 고딕" w:hAnsi="맑은 고딕" w:hint="eastAsia"/>
            <w:sz w:val="22"/>
          </w:rPr>
          <w:t xml:space="preserve"> </w:t>
        </w:r>
        <w:r>
          <w:rPr>
            <w:rFonts w:ascii="맑은 고딕" w:eastAsia="맑은 고딕" w:hAnsi="맑은 고딕"/>
            <w:sz w:val="22"/>
          </w:rPr>
          <w:t>10</w:t>
        </w:r>
      </w:ins>
      <w:ins w:id="1492" w:author="이규영" w:date="2014-12-03T14:49:00Z">
        <w:r w:rsidR="007A7E8F">
          <w:rPr>
            <w:rFonts w:ascii="맑은 고딕" w:eastAsia="맑은 고딕" w:hAnsi="맑은 고딕" w:hint="eastAsia"/>
            <w:sz w:val="22"/>
          </w:rPr>
          <w:t>미터</w:t>
        </w:r>
      </w:ins>
      <w:ins w:id="1493" w:author="이규영" w:date="2014-06-20T17:32:00Z">
        <w:r>
          <w:rPr>
            <w:rFonts w:ascii="맑은 고딕" w:eastAsia="맑은 고딕" w:hAnsi="맑은 고딕" w:hint="eastAsia"/>
            <w:sz w:val="22"/>
          </w:rPr>
          <w:t>로</w:t>
        </w:r>
        <w:r>
          <w:rPr>
            <w:rFonts w:ascii="맑은 고딕" w:eastAsia="맑은 고딕" w:hAnsi="맑은 고딕"/>
            <w:sz w:val="22"/>
          </w:rPr>
          <w:t xml:space="preserve"> </w:t>
        </w:r>
        <w:r>
          <w:rPr>
            <w:rFonts w:ascii="맑은 고딕" w:eastAsia="맑은 고딕" w:hAnsi="맑은 고딕" w:hint="eastAsia"/>
            <w:sz w:val="22"/>
          </w:rPr>
          <w:t>되돌린다.</w:t>
        </w:r>
      </w:ins>
    </w:p>
    <w:p w:rsidR="005A544B" w:rsidRDefault="005A544B">
      <w:pPr>
        <w:pStyle w:val="2"/>
        <w:rPr>
          <w:ins w:id="1494" w:author="이규영" w:date="2014-06-20T17:33:00Z"/>
        </w:rPr>
        <w:pPrChange w:id="1495" w:author="이규영" w:date="2014-06-20T17:33:00Z">
          <w:pPr/>
        </w:pPrChange>
      </w:pPr>
      <w:ins w:id="1496" w:author="이규영" w:date="2014-06-20T17:33:00Z">
        <w:r>
          <w:rPr>
            <w:rFonts w:hint="eastAsia"/>
          </w:rPr>
          <w:t>citus.</w:t>
        </w:r>
        <w:r>
          <w:t>WebGIS.undo()</w:t>
        </w:r>
      </w:ins>
    </w:p>
    <w:p w:rsidR="005A544B" w:rsidRDefault="005A544B" w:rsidP="005E3D6A">
      <w:pPr>
        <w:rPr>
          <w:ins w:id="1497" w:author="이규영" w:date="2014-06-20T17:33:00Z"/>
        </w:rPr>
      </w:pPr>
      <w:ins w:id="1498" w:author="이규영" w:date="2014-06-20T17:33:00Z">
        <w:r>
          <w:rPr>
            <w:rFonts w:hint="eastAsia"/>
          </w:rPr>
          <w:t>마지막 작업을 되돌린다.</w:t>
        </w:r>
      </w:ins>
    </w:p>
    <w:p w:rsidR="005A544B" w:rsidRPr="00811889" w:rsidRDefault="005A544B">
      <w:pPr>
        <w:pStyle w:val="2"/>
        <w:rPr>
          <w:ins w:id="1499" w:author="이규영" w:date="2014-06-20T17:31:00Z"/>
          <w:rFonts w:ascii="맑은 고딕" w:eastAsia="맑은 고딕" w:hAnsi="맑은 고딕"/>
          <w:sz w:val="22"/>
        </w:rPr>
        <w:pPrChange w:id="1500" w:author="이규영" w:date="2014-06-20T17:33:00Z">
          <w:pPr/>
        </w:pPrChange>
      </w:pPr>
      <w:ins w:id="1501" w:author="이규영" w:date="2014-06-20T17:33:00Z">
        <w:r>
          <w:rPr>
            <w:rFonts w:hint="eastAsia"/>
          </w:rPr>
          <w:t>citus.</w:t>
        </w:r>
        <w:r>
          <w:t>WebGIS.redo()</w:t>
        </w:r>
      </w:ins>
    </w:p>
    <w:p w:rsidR="005A544B" w:rsidRDefault="005A544B" w:rsidP="005E3D6A">
      <w:pPr>
        <w:rPr>
          <w:rFonts w:ascii="맑은 고딕" w:eastAsia="맑은 고딕" w:hAnsi="맑은 고딕"/>
          <w:sz w:val="22"/>
        </w:rPr>
      </w:pPr>
      <w:ins w:id="1502" w:author="이규영" w:date="2014-06-20T17:33:00Z">
        <w:r>
          <w:rPr>
            <w:rFonts w:ascii="맑은 고딕" w:eastAsia="맑은 고딕" w:hAnsi="맑은 고딕" w:hint="eastAsia"/>
            <w:sz w:val="22"/>
          </w:rPr>
          <w:t>마지막에 취소했던 작업을 다시 실행한다.</w:t>
        </w:r>
      </w:ins>
    </w:p>
    <w:p w:rsidR="005E3D6A" w:rsidRPr="005E3D6A" w:rsidRDefault="005E3D6A" w:rsidP="005E3D6A">
      <w:pPr>
        <w:pStyle w:val="1"/>
      </w:pPr>
      <w:r>
        <w:rPr>
          <w:rFonts w:hint="eastAsia"/>
        </w:rPr>
        <w:t>샘플 페이지</w:t>
      </w:r>
    </w:p>
    <w:p w:rsidR="001D5C8D" w:rsidDel="00C542AE" w:rsidRDefault="001D5C8D" w:rsidP="005E3D6A">
      <w:pPr>
        <w:rPr>
          <w:del w:id="1503" w:author="이규영" w:date="2014-07-15T18:48:00Z"/>
          <w:rFonts w:ascii="맑은 고딕" w:eastAsia="맑은 고딕" w:hAnsi="맑은 고딕"/>
          <w:sz w:val="22"/>
        </w:rPr>
      </w:pPr>
    </w:p>
    <w:p w:rsidR="005E3D6A" w:rsidRDefault="00C542AE" w:rsidP="005E3D6A">
      <w:pPr>
        <w:rPr>
          <w:rFonts w:ascii="맑은 고딕" w:eastAsia="맑은 고딕" w:hAnsi="맑은 고딕"/>
          <w:sz w:val="22"/>
        </w:rPr>
      </w:pPr>
      <w:del w:id="1504" w:author="이규영" w:date="2014-07-15T18:48:00Z">
        <w:r w:rsidDel="00C542AE">
          <w:fldChar w:fldCharType="begin"/>
        </w:r>
        <w:r w:rsidDel="00C542AE">
          <w:delInstrText xml:space="preserve"> HYPERLINK "http://211.106.178.15:8080/citus/webgis/wdc.html" </w:delInstrText>
        </w:r>
        <w:r w:rsidDel="00C542AE">
          <w:fldChar w:fldCharType="separate"/>
        </w:r>
        <w:r w:rsidR="005E3D6A" w:rsidDel="00C542AE">
          <w:rPr>
            <w:rStyle w:val="a3"/>
            <w:rFonts w:ascii="맑은 고딕" w:eastAsia="맑은 고딕" w:hAnsi="맑은 고딕" w:hint="eastAsia"/>
            <w:sz w:val="22"/>
          </w:rPr>
          <w:delText>http://211.106.178.15:8080/citus/webgis/wdc.html</w:delText>
        </w:r>
        <w:r w:rsidDel="00C542AE">
          <w:rPr>
            <w:rStyle w:val="a3"/>
            <w:rFonts w:ascii="맑은 고딕" w:eastAsia="맑은 고딕" w:hAnsi="맑은 고딕"/>
            <w:sz w:val="22"/>
          </w:rPr>
          <w:fldChar w:fldCharType="end"/>
        </w:r>
      </w:del>
    </w:p>
    <w:p w:rsidR="005E3D6A" w:rsidRDefault="005E3D6A" w:rsidP="005E3D6A">
      <w:pPr>
        <w:rPr>
          <w:rFonts w:ascii="맑은 고딕" w:eastAsia="맑은 고딕" w:hAnsi="맑은 고딕"/>
          <w:sz w:val="22"/>
        </w:rPr>
      </w:pPr>
    </w:p>
    <w:p w:rsidR="005E3D6A" w:rsidRDefault="005E3D6A" w:rsidP="005E3D6A">
      <w:pPr>
        <w:rPr>
          <w:rFonts w:ascii="맑은 고딕" w:eastAsia="맑은 고딕" w:hAnsi="맑은 고딕"/>
          <w:sz w:val="22"/>
        </w:rPr>
      </w:pPr>
    </w:p>
    <w:p w:rsidR="005E3D6A" w:rsidRDefault="005E3D6A"/>
    <w:sectPr w:rsidR="005E3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이규영">
    <w15:presenceInfo w15:providerId="Windows Live" w15:userId="479c4d5456d2f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DF"/>
    <w:rsid w:val="0002115F"/>
    <w:rsid w:val="000A08E9"/>
    <w:rsid w:val="001D5C8D"/>
    <w:rsid w:val="0026722E"/>
    <w:rsid w:val="00327D27"/>
    <w:rsid w:val="003462DF"/>
    <w:rsid w:val="003B33E4"/>
    <w:rsid w:val="003D12DC"/>
    <w:rsid w:val="003D1B80"/>
    <w:rsid w:val="003F4CE2"/>
    <w:rsid w:val="004146B7"/>
    <w:rsid w:val="00423C9F"/>
    <w:rsid w:val="00424F13"/>
    <w:rsid w:val="004D7C27"/>
    <w:rsid w:val="005319B9"/>
    <w:rsid w:val="005A544B"/>
    <w:rsid w:val="005C2CE9"/>
    <w:rsid w:val="005E3D6A"/>
    <w:rsid w:val="005F55FF"/>
    <w:rsid w:val="006018F5"/>
    <w:rsid w:val="006F45BC"/>
    <w:rsid w:val="006F6E0C"/>
    <w:rsid w:val="00720675"/>
    <w:rsid w:val="00737762"/>
    <w:rsid w:val="007A7E8F"/>
    <w:rsid w:val="00811889"/>
    <w:rsid w:val="008269D1"/>
    <w:rsid w:val="00864A9B"/>
    <w:rsid w:val="008A2DD2"/>
    <w:rsid w:val="008D0B69"/>
    <w:rsid w:val="00913E1E"/>
    <w:rsid w:val="00940C89"/>
    <w:rsid w:val="0097043D"/>
    <w:rsid w:val="00975B35"/>
    <w:rsid w:val="0099178C"/>
    <w:rsid w:val="009B6790"/>
    <w:rsid w:val="00A3228F"/>
    <w:rsid w:val="00BD3FB1"/>
    <w:rsid w:val="00C10A9A"/>
    <w:rsid w:val="00C542AE"/>
    <w:rsid w:val="00C8375F"/>
    <w:rsid w:val="00CB5C7B"/>
    <w:rsid w:val="00CF2947"/>
    <w:rsid w:val="00DC4BAC"/>
    <w:rsid w:val="00DF37E5"/>
    <w:rsid w:val="00E726B6"/>
    <w:rsid w:val="00E91C52"/>
    <w:rsid w:val="00E9535D"/>
    <w:rsid w:val="00EA0F90"/>
    <w:rsid w:val="00ED6C8E"/>
    <w:rsid w:val="00EF5783"/>
    <w:rsid w:val="00F0069D"/>
    <w:rsid w:val="00F77E20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6ED29-D0E8-4281-AAFC-057063D0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A9A"/>
  </w:style>
  <w:style w:type="paragraph" w:styleId="1">
    <w:name w:val="heading 1"/>
    <w:basedOn w:val="a"/>
    <w:next w:val="a"/>
    <w:link w:val="1Char"/>
    <w:uiPriority w:val="9"/>
    <w:qFormat/>
    <w:rsid w:val="00C10A9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75F"/>
    <w:pPr>
      <w:keepNext/>
      <w:keepLines/>
      <w:spacing w:before="360" w:after="0" w:line="240" w:lineRule="auto"/>
      <w:outlineLvl w:val="1"/>
      <w:pPrChange w:id="0" w:author="이규영" w:date="2014-12-01T21:06:00Z">
        <w:pPr>
          <w:keepNext/>
          <w:keepLines/>
          <w:spacing w:before="160"/>
          <w:outlineLvl w:val="1"/>
        </w:pPr>
      </w:pPrChange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rPrChange w:id="0" w:author="이규영" w:date="2014-12-01T21:06:00Z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 w:eastAsia="ko-KR" w:bidi="ar-SA"/>
        </w:rPr>
      </w:rPrChange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A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0A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0A9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0A9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0A9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0A9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0A9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0A9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8375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5E3D6A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10A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4"/>
    <w:uiPriority w:val="10"/>
    <w:rsid w:val="00C10A9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3Char">
    <w:name w:val="제목 3 Char"/>
    <w:basedOn w:val="a0"/>
    <w:link w:val="3"/>
    <w:uiPriority w:val="9"/>
    <w:semiHidden/>
    <w:rsid w:val="00C10A9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C10A9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10A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0A9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0A9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0A9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0A9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C10A9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C10A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6"/>
    <w:uiPriority w:val="11"/>
    <w:rsid w:val="00C10A9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7">
    <w:name w:val="Strong"/>
    <w:basedOn w:val="a0"/>
    <w:uiPriority w:val="22"/>
    <w:qFormat/>
    <w:rsid w:val="00C10A9A"/>
    <w:rPr>
      <w:b/>
      <w:bCs/>
    </w:rPr>
  </w:style>
  <w:style w:type="character" w:styleId="a8">
    <w:name w:val="Emphasis"/>
    <w:basedOn w:val="a0"/>
    <w:uiPriority w:val="20"/>
    <w:qFormat/>
    <w:rsid w:val="00C10A9A"/>
    <w:rPr>
      <w:i/>
      <w:iCs/>
    </w:rPr>
  </w:style>
  <w:style w:type="paragraph" w:styleId="a9">
    <w:name w:val="No Spacing"/>
    <w:uiPriority w:val="1"/>
    <w:qFormat/>
    <w:rsid w:val="00C10A9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10A9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a"/>
    <w:uiPriority w:val="29"/>
    <w:rsid w:val="00C10A9A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C10A9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C10A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C10A9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C10A9A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C10A9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C10A9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C10A9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0A9A"/>
    <w:pPr>
      <w:outlineLvl w:val="9"/>
    </w:pPr>
  </w:style>
  <w:style w:type="paragraph" w:styleId="af1">
    <w:name w:val="Revision"/>
    <w:hidden/>
    <w:uiPriority w:val="99"/>
    <w:semiHidden/>
    <w:rsid w:val="00913E1E"/>
    <w:pPr>
      <w:spacing w:after="0" w:line="240" w:lineRule="auto"/>
    </w:pPr>
  </w:style>
  <w:style w:type="paragraph" w:styleId="af2">
    <w:name w:val="Balloon Text"/>
    <w:basedOn w:val="a"/>
    <w:link w:val="Char3"/>
    <w:uiPriority w:val="99"/>
    <w:semiHidden/>
    <w:unhideWhenUsed/>
    <w:rsid w:val="00913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913E1E"/>
    <w:rPr>
      <w:rFonts w:asciiTheme="majorHAnsi" w:eastAsiaTheme="majorEastAsia" w:hAnsiTheme="majorHAnsi" w:cstheme="majorBidi"/>
      <w:sz w:val="18"/>
      <w:szCs w:val="18"/>
    </w:rPr>
  </w:style>
  <w:style w:type="table" w:styleId="af3">
    <w:name w:val="Table Grid"/>
    <w:basedOn w:val="a1"/>
    <w:uiPriority w:val="39"/>
    <w:rsid w:val="0073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377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54BF-0B7F-4D96-B380-AEE08A1E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이규영</dc:creator>
  <cp:keywords/>
  <dc:description/>
  <cp:lastModifiedBy>이규영</cp:lastModifiedBy>
  <cp:revision>43</cp:revision>
  <dcterms:created xsi:type="dcterms:W3CDTF">2014-05-11T23:54:00Z</dcterms:created>
  <dcterms:modified xsi:type="dcterms:W3CDTF">2014-12-03T05:53:00Z</dcterms:modified>
</cp:coreProperties>
</file>